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4CDE" w14:textId="7312A369" w:rsidR="009033F8" w:rsidRPr="00BC6654" w:rsidRDefault="009033F8" w:rsidP="002B7106">
      <w:pPr>
        <w:widowControl w:val="0"/>
        <w:spacing w:after="0" w:line="240" w:lineRule="auto"/>
        <w:jc w:val="both"/>
        <w:rPr>
          <w:rFonts w:ascii="Arial" w:hAnsi="Arial" w:cs="Arial"/>
        </w:rPr>
      </w:pPr>
      <w:r w:rsidRPr="00BC6654">
        <w:rPr>
          <w:rFonts w:ascii="Arial" w:hAnsi="Arial" w:cs="Arial"/>
          <w:b/>
          <w:u w:val="single"/>
        </w:rPr>
        <w:t>Research Strategy</w:t>
      </w:r>
    </w:p>
    <w:p w14:paraId="35B4FCD4" w14:textId="77777777" w:rsidR="00C2590A" w:rsidRPr="00BC6654" w:rsidRDefault="00C2590A" w:rsidP="002B7106">
      <w:pPr>
        <w:widowControl w:val="0"/>
        <w:spacing w:after="0" w:line="240" w:lineRule="auto"/>
        <w:jc w:val="both"/>
        <w:rPr>
          <w:rFonts w:ascii="Arial" w:hAnsi="Arial" w:cs="Arial"/>
          <w:b/>
          <w:u w:val="single"/>
        </w:rPr>
      </w:pPr>
      <w:r w:rsidRPr="00BC6654">
        <w:rPr>
          <w:rFonts w:ascii="Arial" w:hAnsi="Arial" w:cs="Arial"/>
          <w:b/>
          <w:u w:val="single"/>
        </w:rPr>
        <w:t>Significance</w:t>
      </w:r>
    </w:p>
    <w:p w14:paraId="4906DF6D" w14:textId="3D128A59" w:rsidR="00EB5157" w:rsidRPr="00BC6654" w:rsidRDefault="00EB5157" w:rsidP="005E11CE">
      <w:pPr>
        <w:widowControl w:val="0"/>
        <w:autoSpaceDE w:val="0"/>
        <w:autoSpaceDN w:val="0"/>
        <w:adjustRightInd w:val="0"/>
        <w:spacing w:after="80" w:line="240" w:lineRule="auto"/>
        <w:ind w:firstLine="720"/>
        <w:jc w:val="both"/>
        <w:rPr>
          <w:rFonts w:ascii="Arial" w:hAnsi="Arial" w:cs="Arial"/>
        </w:rPr>
      </w:pPr>
      <w:r w:rsidRPr="00BC6654">
        <w:rPr>
          <w:rFonts w:ascii="Arial" w:hAnsi="Arial" w:cs="Arial"/>
        </w:rPr>
        <w:t>The concurrent use of multiple</w:t>
      </w:r>
      <w:r w:rsidR="00E53C91" w:rsidRPr="00BC6654">
        <w:rPr>
          <w:rFonts w:ascii="Arial" w:hAnsi="Arial" w:cs="Arial"/>
        </w:rPr>
        <w:t xml:space="preserve"> </w:t>
      </w:r>
      <w:r w:rsidRPr="00BC6654">
        <w:rPr>
          <w:rFonts w:ascii="Arial" w:hAnsi="Arial" w:cs="Arial"/>
        </w:rPr>
        <w:t xml:space="preserve">tobacco </w:t>
      </w:r>
      <w:r w:rsidR="00384CD9" w:rsidRPr="00BC6654">
        <w:rPr>
          <w:rFonts w:ascii="Arial" w:hAnsi="Arial" w:cs="Arial"/>
        </w:rPr>
        <w:t xml:space="preserve">and/or e-cigarette </w:t>
      </w:r>
      <w:r w:rsidRPr="00BC6654">
        <w:rPr>
          <w:rFonts w:ascii="Arial" w:hAnsi="Arial" w:cs="Arial"/>
        </w:rPr>
        <w:t>products (</w:t>
      </w:r>
      <w:r w:rsidR="000C1460" w:rsidRPr="00BC6654">
        <w:rPr>
          <w:rFonts w:ascii="Arial" w:hAnsi="Arial" w:cs="Arial"/>
        </w:rPr>
        <w:t>MT</w:t>
      </w:r>
      <w:r w:rsidR="00384CD9" w:rsidRPr="00BC6654">
        <w:rPr>
          <w:rFonts w:ascii="Arial" w:hAnsi="Arial" w:cs="Arial"/>
        </w:rPr>
        <w:t>E</w:t>
      </w:r>
      <w:r w:rsidR="000C1460" w:rsidRPr="00BC6654">
        <w:rPr>
          <w:rFonts w:ascii="Arial" w:hAnsi="Arial" w:cs="Arial"/>
        </w:rPr>
        <w:t>P</w:t>
      </w:r>
      <w:r w:rsidR="00B66FF0" w:rsidRPr="00BC6654">
        <w:rPr>
          <w:rFonts w:ascii="Arial" w:hAnsi="Arial" w:cs="Arial"/>
        </w:rPr>
        <w:t>s</w:t>
      </w:r>
      <w:r w:rsidRPr="00BC6654">
        <w:rPr>
          <w:rFonts w:ascii="Arial" w:hAnsi="Arial" w:cs="Arial"/>
        </w:rPr>
        <w:t xml:space="preserve">) </w:t>
      </w:r>
      <w:r w:rsidR="001632C3" w:rsidRPr="00BC6654">
        <w:rPr>
          <w:rFonts w:ascii="Arial" w:hAnsi="Arial" w:cs="Arial"/>
        </w:rPr>
        <w:t>poses a</w:t>
      </w:r>
      <w:r w:rsidRPr="00BC6654">
        <w:rPr>
          <w:rFonts w:ascii="Arial" w:hAnsi="Arial" w:cs="Arial"/>
        </w:rPr>
        <w:t xml:space="preserve"> </w:t>
      </w:r>
      <w:r w:rsidR="001632C3" w:rsidRPr="00BC6654">
        <w:rPr>
          <w:rFonts w:ascii="Arial" w:hAnsi="Arial" w:cs="Arial"/>
        </w:rPr>
        <w:t xml:space="preserve">considerable </w:t>
      </w:r>
      <w:r w:rsidRPr="00BC6654">
        <w:rPr>
          <w:rFonts w:ascii="Arial" w:hAnsi="Arial" w:cs="Arial"/>
        </w:rPr>
        <w:t>barrier to cessation</w:t>
      </w:r>
      <w:r w:rsidR="001632C3" w:rsidRPr="00BC6654">
        <w:rPr>
          <w:rFonts w:ascii="Arial" w:hAnsi="Arial" w:cs="Arial"/>
        </w:rPr>
        <w:t xml:space="preserve"> and </w:t>
      </w:r>
      <w:r w:rsidR="00A5638A" w:rsidRPr="00BC6654">
        <w:rPr>
          <w:rFonts w:ascii="Arial" w:hAnsi="Arial" w:cs="Arial"/>
        </w:rPr>
        <w:t>increase</w:t>
      </w:r>
      <w:r w:rsidR="0099726D">
        <w:rPr>
          <w:rFonts w:ascii="Arial" w:hAnsi="Arial" w:cs="Arial"/>
        </w:rPr>
        <w:t>s both</w:t>
      </w:r>
      <w:r w:rsidR="00A5638A" w:rsidRPr="00BC6654">
        <w:rPr>
          <w:rFonts w:ascii="Arial" w:hAnsi="Arial" w:cs="Arial"/>
        </w:rPr>
        <w:t xml:space="preserve"> </w:t>
      </w:r>
      <w:r w:rsidR="001632C3" w:rsidRPr="00BC6654">
        <w:rPr>
          <w:rFonts w:ascii="Arial" w:hAnsi="Arial" w:cs="Arial"/>
        </w:rPr>
        <w:t xml:space="preserve">toxicant exposure and </w:t>
      </w:r>
      <w:r w:rsidR="0099726D">
        <w:rPr>
          <w:rFonts w:ascii="Arial" w:hAnsi="Arial" w:cs="Arial"/>
        </w:rPr>
        <w:t xml:space="preserve">disease </w:t>
      </w:r>
      <w:r w:rsidR="001632C3" w:rsidRPr="00BC6654">
        <w:rPr>
          <w:rFonts w:ascii="Arial" w:hAnsi="Arial" w:cs="Arial"/>
        </w:rPr>
        <w:t xml:space="preserve">risk </w:t>
      </w:r>
      <w:r w:rsidRPr="00BC6654">
        <w:rPr>
          <w:rFonts w:ascii="Arial" w:hAnsi="Arial" w:cs="Arial"/>
        </w:rPr>
        <w:fldChar w:fldCharType="begin">
          <w:fldData xml:space="preserve">PEVuZE5vdGU+PENpdGU+PEF1dGhvcj5UZW88L0F1dGhvcj48WWVhcj4yMDA2PC9ZZWFyPjxSZWNO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=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PEVuZE5vdGU+PENpdGU+PEF1dGhvcj5UZW88L0F1dGhvcj48WWVhcj4yMDA2PC9ZZWFyPjxSZWNO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=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Pr="00BC6654">
        <w:rPr>
          <w:rFonts w:ascii="Arial" w:hAnsi="Arial" w:cs="Arial"/>
        </w:rPr>
      </w:r>
      <w:r w:rsidRPr="00BC6654">
        <w:rPr>
          <w:rFonts w:ascii="Arial" w:hAnsi="Arial" w:cs="Arial"/>
        </w:rPr>
        <w:fldChar w:fldCharType="separate"/>
      </w:r>
      <w:r w:rsidR="001632C3" w:rsidRPr="00BC6654">
        <w:rPr>
          <w:rFonts w:ascii="Arial" w:hAnsi="Arial" w:cs="Arial"/>
          <w:noProof/>
        </w:rPr>
        <w:t>(1-5)</w:t>
      </w:r>
      <w:r w:rsidRPr="00BC6654">
        <w:rPr>
          <w:rFonts w:ascii="Arial" w:hAnsi="Arial" w:cs="Arial"/>
        </w:rPr>
        <w:fldChar w:fldCharType="end"/>
      </w:r>
      <w:r w:rsidRPr="00BC6654">
        <w:rPr>
          <w:rFonts w:ascii="Arial" w:hAnsi="Arial" w:cs="Arial"/>
        </w:rPr>
        <w:t xml:space="preserve">. </w:t>
      </w:r>
      <w:commentRangeStart w:id="0"/>
      <w:commentRangeStart w:id="1"/>
      <w:r w:rsidR="006F0B19" w:rsidRPr="00BC6654">
        <w:rPr>
          <w:rFonts w:ascii="Arial" w:hAnsi="Arial" w:cs="Arial"/>
        </w:rPr>
        <w:t>Younger age</w:t>
      </w:r>
      <w:commentRangeEnd w:id="0"/>
      <w:r w:rsidR="0099726D">
        <w:rPr>
          <w:rStyle w:val="CommentReference"/>
        </w:rPr>
        <w:commentReference w:id="0"/>
      </w:r>
      <w:commentRangeEnd w:id="1"/>
      <w:r w:rsidR="00813BB5">
        <w:rPr>
          <w:rStyle w:val="CommentReference"/>
        </w:rPr>
        <w:commentReference w:id="1"/>
      </w:r>
      <w:r w:rsidR="006F0B19" w:rsidRPr="00BC6654">
        <w:rPr>
          <w:rFonts w:ascii="Arial" w:hAnsi="Arial" w:cs="Arial"/>
        </w:rPr>
        <w:t xml:space="preserve"> </w:t>
      </w:r>
      <w:r w:rsidR="00813BB5">
        <w:rPr>
          <w:rFonts w:ascii="Arial" w:hAnsi="Arial" w:cs="Arial"/>
        </w:rPr>
        <w:t xml:space="preserve">(&lt;18) </w:t>
      </w:r>
      <w:r w:rsidR="0035113C">
        <w:rPr>
          <w:rFonts w:ascii="Arial" w:hAnsi="Arial" w:cs="Arial"/>
        </w:rPr>
        <w:t>has been identified as a</w:t>
      </w:r>
      <w:r w:rsidR="001632C3" w:rsidRPr="00BC6654">
        <w:rPr>
          <w:rFonts w:ascii="Arial" w:hAnsi="Arial" w:cs="Arial"/>
        </w:rPr>
        <w:t xml:space="preserve"> significant</w:t>
      </w:r>
      <w:r w:rsidR="006F0B19" w:rsidRPr="00BC6654">
        <w:rPr>
          <w:rFonts w:ascii="Arial" w:hAnsi="Arial" w:cs="Arial"/>
        </w:rPr>
        <w:t xml:space="preserve"> risk factor for </w:t>
      </w:r>
      <w:r w:rsidR="00384CD9" w:rsidRPr="00BC6654">
        <w:rPr>
          <w:rFonts w:ascii="Arial" w:hAnsi="Arial" w:cs="Arial"/>
        </w:rPr>
        <w:t>MTEP</w:t>
      </w:r>
      <w:r w:rsidR="006F0B19" w:rsidRPr="00BC6654">
        <w:rPr>
          <w:rFonts w:ascii="Arial" w:hAnsi="Arial" w:cs="Arial"/>
        </w:rPr>
        <w:t xml:space="preserve"> use</w:t>
      </w:r>
      <w:r w:rsidR="0035113C">
        <w:rPr>
          <w:rFonts w:ascii="Arial" w:hAnsi="Arial" w:cs="Arial"/>
        </w:rPr>
        <w:t>, with</w:t>
      </w:r>
      <w:r w:rsidRPr="00BC6654">
        <w:rPr>
          <w:rFonts w:ascii="Arial" w:hAnsi="Arial" w:cs="Arial"/>
        </w:rPr>
        <w:t xml:space="preserve"> </w:t>
      </w:r>
      <w:r w:rsidR="00A47C10" w:rsidRPr="00BC6654">
        <w:rPr>
          <w:rFonts w:ascii="Arial" w:hAnsi="Arial" w:cs="Arial"/>
        </w:rPr>
        <w:t xml:space="preserve">10% of </w:t>
      </w:r>
      <w:r w:rsidR="00466165" w:rsidRPr="00BC6654">
        <w:rPr>
          <w:rFonts w:ascii="Arial" w:hAnsi="Arial" w:cs="Arial"/>
        </w:rPr>
        <w:t xml:space="preserve">US </w:t>
      </w:r>
      <w:r w:rsidR="00A47C10" w:rsidRPr="00BC6654">
        <w:rPr>
          <w:rFonts w:ascii="Arial" w:hAnsi="Arial" w:cs="Arial"/>
        </w:rPr>
        <w:t>adolescents</w:t>
      </w:r>
      <w:r w:rsidRPr="00BC6654">
        <w:rPr>
          <w:rFonts w:ascii="Arial" w:hAnsi="Arial" w:cs="Arial"/>
        </w:rPr>
        <w:t xml:space="preserve"> </w:t>
      </w:r>
      <w:r w:rsidR="00813BB5">
        <w:rPr>
          <w:rFonts w:ascii="Arial" w:hAnsi="Arial" w:cs="Arial"/>
        </w:rPr>
        <w:t xml:space="preserve">(ages 9-17) </w:t>
      </w:r>
      <w:r w:rsidR="0035113C">
        <w:rPr>
          <w:rFonts w:ascii="Arial" w:hAnsi="Arial" w:cs="Arial"/>
        </w:rPr>
        <w:t xml:space="preserve">using </w:t>
      </w:r>
      <w:r w:rsidR="00384CD9" w:rsidRPr="00BC6654">
        <w:rPr>
          <w:rFonts w:ascii="Arial" w:hAnsi="Arial" w:cs="Arial"/>
        </w:rPr>
        <w:t>MTEP</w:t>
      </w:r>
      <w:r w:rsidR="0035113C">
        <w:rPr>
          <w:rFonts w:ascii="Arial" w:hAnsi="Arial" w:cs="Arial"/>
        </w:rPr>
        <w:t>s</w:t>
      </w:r>
      <w:r w:rsidR="006F27C6" w:rsidRPr="00BC6654">
        <w:rPr>
          <w:rFonts w:ascii="Arial" w:hAnsi="Arial" w:cs="Arial"/>
        </w:rPr>
        <w:t xml:space="preserve"> </w:t>
      </w:r>
      <w:r w:rsidR="00EF1216" w:rsidRPr="00BC6654">
        <w:rPr>
          <w:rFonts w:ascii="Arial" w:hAnsi="Arial" w:cs="Arial"/>
        </w:rPr>
        <w:t xml:space="preserve">according to the </w:t>
      </w:r>
      <w:r w:rsidR="0035113C" w:rsidRPr="00BC6654">
        <w:rPr>
          <w:rFonts w:ascii="Arial" w:hAnsi="Arial" w:cs="Arial"/>
        </w:rPr>
        <w:t xml:space="preserve">2021 </w:t>
      </w:r>
      <w:r w:rsidR="00EF1216" w:rsidRPr="00BC6654">
        <w:rPr>
          <w:rFonts w:ascii="Arial" w:hAnsi="Arial" w:cs="Arial"/>
        </w:rPr>
        <w:t>National Youth Tobacco Survey (NYTS)</w:t>
      </w:r>
      <w:r w:rsidRPr="00BC6654">
        <w:rPr>
          <w:rFonts w:ascii="Arial" w:hAnsi="Arial" w:cs="Arial"/>
        </w:rPr>
        <w:t xml:space="preserve"> compared </w:t>
      </w:r>
      <w:r w:rsidR="003D5AA1">
        <w:rPr>
          <w:rFonts w:ascii="Arial" w:hAnsi="Arial" w:cs="Arial"/>
        </w:rPr>
        <w:t xml:space="preserve">with </w:t>
      </w:r>
      <w:r w:rsidR="006F27C6" w:rsidRPr="00BC6654">
        <w:rPr>
          <w:rFonts w:ascii="Arial" w:hAnsi="Arial" w:cs="Arial"/>
        </w:rPr>
        <w:t>5</w:t>
      </w:r>
      <w:r w:rsidR="003D5AA1">
        <w:rPr>
          <w:rFonts w:ascii="Arial" w:hAnsi="Arial" w:cs="Arial"/>
        </w:rPr>
        <w:t>%–</w:t>
      </w:r>
      <w:r w:rsidR="006F27C6" w:rsidRPr="00BC6654">
        <w:rPr>
          <w:rFonts w:ascii="Arial" w:hAnsi="Arial" w:cs="Arial"/>
        </w:rPr>
        <w:t>6% of younger adults (18</w:t>
      </w:r>
      <w:r w:rsidR="00995D62">
        <w:rPr>
          <w:rFonts w:ascii="Arial" w:hAnsi="Arial" w:cs="Arial"/>
        </w:rPr>
        <w:t>–4</w:t>
      </w:r>
      <w:r w:rsidR="006F27C6" w:rsidRPr="00BC6654">
        <w:rPr>
          <w:rFonts w:ascii="Arial" w:hAnsi="Arial" w:cs="Arial"/>
        </w:rPr>
        <w:t xml:space="preserve">4 years) and </w:t>
      </w:r>
      <w:r w:rsidRPr="00BC6654">
        <w:rPr>
          <w:rFonts w:ascii="Arial" w:hAnsi="Arial" w:cs="Arial"/>
        </w:rPr>
        <w:t>1</w:t>
      </w:r>
      <w:r w:rsidR="003D5AA1">
        <w:rPr>
          <w:rFonts w:ascii="Arial" w:hAnsi="Arial" w:cs="Arial"/>
        </w:rPr>
        <w:t>%–</w:t>
      </w:r>
      <w:r w:rsidRPr="00BC6654">
        <w:rPr>
          <w:rFonts w:ascii="Arial" w:hAnsi="Arial" w:cs="Arial"/>
        </w:rPr>
        <w:t xml:space="preserve">2% of </w:t>
      </w:r>
      <w:r w:rsidR="00A47C10" w:rsidRPr="00BC6654">
        <w:rPr>
          <w:rFonts w:ascii="Arial" w:hAnsi="Arial" w:cs="Arial"/>
        </w:rPr>
        <w:t xml:space="preserve">older </w:t>
      </w:r>
      <w:r w:rsidR="002819E7" w:rsidRPr="00BC6654">
        <w:rPr>
          <w:rFonts w:ascii="Arial" w:hAnsi="Arial" w:cs="Arial"/>
        </w:rPr>
        <w:t xml:space="preserve">adults </w:t>
      </w:r>
      <w:r w:rsidR="00A47C10" w:rsidRPr="00BC6654">
        <w:rPr>
          <w:rFonts w:ascii="Arial" w:hAnsi="Arial" w:cs="Arial"/>
        </w:rPr>
        <w:t>(</w:t>
      </w:r>
      <w:r w:rsidR="002819E7" w:rsidRPr="00BC6654">
        <w:rPr>
          <w:rFonts w:ascii="Arial" w:hAnsi="Arial" w:cs="Arial"/>
        </w:rPr>
        <w:sym w:font="Symbol" w:char="F0B3"/>
      </w:r>
      <w:r w:rsidR="002819E7" w:rsidRPr="00BC6654">
        <w:rPr>
          <w:rFonts w:ascii="Arial" w:hAnsi="Arial" w:cs="Arial"/>
        </w:rPr>
        <w:t xml:space="preserve"> 45</w:t>
      </w:r>
      <w:r w:rsidR="00A47C10" w:rsidRPr="00BC6654">
        <w:rPr>
          <w:rFonts w:ascii="Arial" w:hAnsi="Arial" w:cs="Arial"/>
        </w:rPr>
        <w:t xml:space="preserve"> years)</w:t>
      </w:r>
      <w:r w:rsidR="00EF1216" w:rsidRPr="00BC6654">
        <w:rPr>
          <w:rFonts w:ascii="Arial" w:hAnsi="Arial" w:cs="Arial"/>
        </w:rPr>
        <w:t xml:space="preserve"> </w:t>
      </w:r>
      <w:r w:rsidR="00727D74">
        <w:rPr>
          <w:rFonts w:ascii="Arial" w:hAnsi="Arial" w:cs="Arial"/>
        </w:rPr>
        <w:t xml:space="preserve">according to </w:t>
      </w:r>
      <w:r w:rsidR="00EF1216" w:rsidRPr="00BC6654">
        <w:rPr>
          <w:rFonts w:ascii="Arial" w:hAnsi="Arial" w:cs="Arial"/>
        </w:rPr>
        <w:t>the</w:t>
      </w:r>
      <w:commentRangeStart w:id="2"/>
      <w:commentRangeStart w:id="3"/>
      <w:r w:rsidR="00EF1216" w:rsidRPr="00BC6654">
        <w:rPr>
          <w:rFonts w:ascii="Arial" w:hAnsi="Arial" w:cs="Arial"/>
        </w:rPr>
        <w:t xml:space="preserve"> </w:t>
      </w:r>
      <w:r w:rsidR="00727D74">
        <w:rPr>
          <w:rFonts w:ascii="Arial" w:hAnsi="Arial" w:cs="Arial"/>
        </w:rPr>
        <w:t>2020</w:t>
      </w:r>
      <w:r w:rsidR="00096838">
        <w:rPr>
          <w:rFonts w:ascii="Arial" w:hAnsi="Arial" w:cs="Arial"/>
        </w:rPr>
        <w:t xml:space="preserve"> </w:t>
      </w:r>
      <w:r w:rsidR="00EF1216" w:rsidRPr="00BC6654">
        <w:rPr>
          <w:rFonts w:ascii="Arial" w:hAnsi="Arial" w:cs="Arial"/>
        </w:rPr>
        <w:t>National Health Interview Survey</w:t>
      </w:r>
      <w:commentRangeEnd w:id="2"/>
      <w:r w:rsidR="00727D74">
        <w:rPr>
          <w:rStyle w:val="CommentReference"/>
        </w:rPr>
        <w:commentReference w:id="2"/>
      </w:r>
      <w:commentRangeEnd w:id="3"/>
      <w:r w:rsidR="00096838">
        <w:rPr>
          <w:rStyle w:val="CommentReference"/>
        </w:rPr>
        <w:commentReference w:id="3"/>
      </w:r>
      <w:r w:rsidRPr="00BC6654">
        <w:rPr>
          <w:rFonts w:ascii="Arial" w:hAnsi="Arial" w:cs="Arial"/>
        </w:rPr>
        <w:t xml:space="preserve"> </w:t>
      </w:r>
      <w:r w:rsidRPr="00BC6654">
        <w:rPr>
          <w:rFonts w:ascii="Arial" w:hAnsi="Arial" w:cs="Arial"/>
        </w:rPr>
        <w:fldChar w:fldCharType="begin">
          <w:fldData xml:space="preserve">PEVuZE5vdGU+PENpdGU+PEF1dGhvcj5HZW50emtlPC9BdXRob3I+PFllYXI+MjAyMjwvWWVhcj48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PEVuZE5vdGU+PENpdGU+PEF1dGhvcj5HZW50emtlPC9BdXRob3I+PFllYXI+MjAyMjwvWWVhcj48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Pr="00BC6654">
        <w:rPr>
          <w:rFonts w:ascii="Arial" w:hAnsi="Arial" w:cs="Arial"/>
        </w:rPr>
      </w:r>
      <w:r w:rsidRPr="00BC6654">
        <w:rPr>
          <w:rFonts w:ascii="Arial" w:hAnsi="Arial" w:cs="Arial"/>
        </w:rPr>
        <w:fldChar w:fldCharType="separate"/>
      </w:r>
      <w:r w:rsidR="001632C3" w:rsidRPr="00BC6654">
        <w:rPr>
          <w:rFonts w:ascii="Arial" w:hAnsi="Arial" w:cs="Arial"/>
          <w:noProof/>
        </w:rPr>
        <w:t>(6, 7)</w:t>
      </w:r>
      <w:r w:rsidRPr="00BC6654">
        <w:rPr>
          <w:rFonts w:ascii="Arial" w:hAnsi="Arial" w:cs="Arial"/>
        </w:rPr>
        <w:fldChar w:fldCharType="end"/>
      </w:r>
      <w:r w:rsidR="002819E7" w:rsidRPr="00BC6654">
        <w:rPr>
          <w:rFonts w:ascii="Arial" w:hAnsi="Arial" w:cs="Arial"/>
        </w:rPr>
        <w:t>.</w:t>
      </w:r>
      <w:r w:rsidR="006F27C6" w:rsidRPr="00BC6654">
        <w:rPr>
          <w:rFonts w:ascii="Arial" w:hAnsi="Arial" w:cs="Arial"/>
        </w:rPr>
        <w:t xml:space="preserve"> </w:t>
      </w:r>
      <w:r w:rsidR="00096838">
        <w:rPr>
          <w:rFonts w:ascii="Arial" w:hAnsi="Arial" w:cs="Arial"/>
        </w:rPr>
        <w:t>Moreover, a</w:t>
      </w:r>
      <w:commentRangeStart w:id="4"/>
      <w:commentRangeStart w:id="5"/>
      <w:r w:rsidR="006F27C6" w:rsidRPr="00BC6654">
        <w:rPr>
          <w:rFonts w:ascii="Arial" w:hAnsi="Arial" w:cs="Arial"/>
        </w:rPr>
        <w:t xml:space="preserve">mong current tobacco users, </w:t>
      </w:r>
      <w:r w:rsidR="00727D74">
        <w:rPr>
          <w:rFonts w:ascii="Arial" w:hAnsi="Arial" w:cs="Arial"/>
        </w:rPr>
        <w:t>approximately</w:t>
      </w:r>
      <w:r w:rsidR="006F27C6" w:rsidRPr="00BC6654">
        <w:rPr>
          <w:rFonts w:ascii="Arial" w:hAnsi="Arial" w:cs="Arial"/>
        </w:rPr>
        <w:t xml:space="preserve"> 28% of high school students and 33% of middle school students </w:t>
      </w:r>
      <w:r w:rsidR="00483153">
        <w:rPr>
          <w:rFonts w:ascii="Arial" w:hAnsi="Arial" w:cs="Arial"/>
        </w:rPr>
        <w:t>are</w:t>
      </w:r>
      <w:r w:rsidR="006F27C6" w:rsidRPr="00BC6654">
        <w:rPr>
          <w:rFonts w:ascii="Arial" w:hAnsi="Arial" w:cs="Arial"/>
        </w:rPr>
        <w:t xml:space="preserve"> </w:t>
      </w:r>
      <w:r w:rsidR="00384CD9" w:rsidRPr="00BC6654">
        <w:rPr>
          <w:rFonts w:ascii="Arial" w:hAnsi="Arial" w:cs="Arial"/>
        </w:rPr>
        <w:t>MTEP</w:t>
      </w:r>
      <w:r w:rsidR="006F27C6" w:rsidRPr="00BC6654">
        <w:rPr>
          <w:rFonts w:ascii="Arial" w:hAnsi="Arial" w:cs="Arial"/>
        </w:rPr>
        <w:t xml:space="preserve"> users, compared </w:t>
      </w:r>
      <w:r w:rsidR="00727D74">
        <w:rPr>
          <w:rFonts w:ascii="Arial" w:hAnsi="Arial" w:cs="Arial"/>
        </w:rPr>
        <w:t>with</w:t>
      </w:r>
      <w:r w:rsidR="006F27C6" w:rsidRPr="00BC6654">
        <w:rPr>
          <w:rFonts w:ascii="Arial" w:hAnsi="Arial" w:cs="Arial"/>
        </w:rPr>
        <w:t xml:space="preserve"> 18% of adults</w:t>
      </w:r>
      <w:commentRangeEnd w:id="4"/>
      <w:r w:rsidR="00483153">
        <w:rPr>
          <w:rStyle w:val="CommentReference"/>
        </w:rPr>
        <w:commentReference w:id="4"/>
      </w:r>
      <w:commentRangeEnd w:id="5"/>
      <w:r w:rsidR="00096838">
        <w:rPr>
          <w:rStyle w:val="CommentReference"/>
        </w:rPr>
        <w:commentReference w:id="5"/>
      </w:r>
      <w:r w:rsidR="006F27C6" w:rsidRPr="00BC6654">
        <w:rPr>
          <w:rFonts w:ascii="Arial" w:hAnsi="Arial" w:cs="Arial"/>
        </w:rPr>
        <w:t xml:space="preserve"> </w:t>
      </w:r>
      <w:r w:rsidR="006F27C6" w:rsidRPr="00BC6654">
        <w:rPr>
          <w:rFonts w:ascii="Arial" w:hAnsi="Arial" w:cs="Arial"/>
        </w:rPr>
        <w:fldChar w:fldCharType="begin">
          <w:fldData xml:space="preserve">PEVuZE5vdGU+PENpdGU+PEF1dGhvcj5HZW50emtlPC9BdXRob3I+PFllYXI+MjAyMjwvWWVhcj48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PEVuZE5vdGU+PENpdGU+PEF1dGhvcj5HZW50emtlPC9BdXRob3I+PFllYXI+MjAyMjwvWWVhcj48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6F27C6" w:rsidRPr="00BC6654">
        <w:rPr>
          <w:rFonts w:ascii="Arial" w:hAnsi="Arial" w:cs="Arial"/>
        </w:rPr>
      </w:r>
      <w:r w:rsidR="006F27C6" w:rsidRPr="00BC6654">
        <w:rPr>
          <w:rFonts w:ascii="Arial" w:hAnsi="Arial" w:cs="Arial"/>
        </w:rPr>
        <w:fldChar w:fldCharType="separate"/>
      </w:r>
      <w:r w:rsidR="001632C3" w:rsidRPr="00BC6654">
        <w:rPr>
          <w:rFonts w:ascii="Arial" w:hAnsi="Arial" w:cs="Arial"/>
          <w:noProof/>
        </w:rPr>
        <w:t>(6, 7)</w:t>
      </w:r>
      <w:r w:rsidR="006F27C6" w:rsidRPr="00BC6654">
        <w:rPr>
          <w:rFonts w:ascii="Arial" w:hAnsi="Arial" w:cs="Arial"/>
        </w:rPr>
        <w:fldChar w:fldCharType="end"/>
      </w:r>
      <w:r w:rsidR="006F27C6" w:rsidRPr="00BC6654">
        <w:rPr>
          <w:rFonts w:ascii="Arial" w:hAnsi="Arial" w:cs="Arial"/>
        </w:rPr>
        <w:t>.</w:t>
      </w:r>
      <w:r w:rsidR="00855A73" w:rsidRPr="00BC6654">
        <w:rPr>
          <w:rFonts w:ascii="Arial" w:hAnsi="Arial" w:cs="Arial"/>
        </w:rPr>
        <w:t xml:space="preserve"> </w:t>
      </w:r>
      <w:r w:rsidR="00096838">
        <w:rPr>
          <w:rFonts w:ascii="Arial" w:hAnsi="Arial" w:cs="Arial"/>
        </w:rPr>
        <w:t xml:space="preserve">From 2011-2020, </w:t>
      </w:r>
      <w:r w:rsidR="00384CD9" w:rsidRPr="00BC6654">
        <w:rPr>
          <w:rFonts w:ascii="Arial" w:hAnsi="Arial" w:cs="Arial"/>
        </w:rPr>
        <w:t>MTEP</w:t>
      </w:r>
      <w:r w:rsidR="004B23AC" w:rsidRPr="00BC6654">
        <w:rPr>
          <w:rFonts w:ascii="Arial" w:hAnsi="Arial" w:cs="Arial"/>
        </w:rPr>
        <w:t xml:space="preserve"> use </w:t>
      </w:r>
      <w:r w:rsidR="00096838">
        <w:rPr>
          <w:rFonts w:ascii="Arial" w:hAnsi="Arial" w:cs="Arial"/>
        </w:rPr>
        <w:t xml:space="preserve">and exclusive e-cigarette use </w:t>
      </w:r>
      <w:r w:rsidR="004B23AC" w:rsidRPr="00BC6654">
        <w:rPr>
          <w:rFonts w:ascii="Arial" w:hAnsi="Arial" w:cs="Arial"/>
        </w:rPr>
        <w:t>among adolescents increased significantly</w:t>
      </w:r>
      <w:r w:rsidR="00096838">
        <w:rPr>
          <w:rFonts w:ascii="Arial" w:hAnsi="Arial" w:cs="Arial"/>
        </w:rPr>
        <w:t>, while exclusive use of other tobacco products decreased</w:t>
      </w:r>
      <w:r w:rsidR="004B23AC" w:rsidRPr="00BC6654">
        <w:rPr>
          <w:rFonts w:ascii="Arial" w:hAnsi="Arial" w:cs="Arial"/>
        </w:rPr>
        <w:t xml:space="preserve"> </w:t>
      </w:r>
      <w:r w:rsidR="00FA1409" w:rsidRPr="00BC6654">
        <w:rPr>
          <w:rFonts w:ascii="Arial" w:hAnsi="Arial" w:cs="Arial"/>
        </w:rPr>
        <w:fldChar w:fldCharType="begin"/>
      </w:r>
      <w:r w:rsidR="00516CCC" w:rsidRPr="00BC6654">
        <w:rPr>
          <w:rFonts w:ascii="Arial" w:hAnsi="Arial" w:cs="Arial"/>
        </w:rPr>
        <w:instrText xml:space="preserve"> ADDIN EN.CITE &lt;EndNote&gt;&lt;Cite&gt;&lt;Author&gt;Jebai&lt;/Author&gt;&lt;Year&gt;2022&lt;/Year&gt;&lt;RecNum&gt;8&lt;/RecNum&gt;&lt;DisplayText&gt;(8)&lt;/DisplayText&gt;&lt;record&gt;&lt;rec-number&gt;8&lt;/rec-number&gt;&lt;foreign-keys&gt;&lt;key app="EN" db-id="0f9sdvee4rzsa9expxopeezbxvzez00tfpft" timestamp="1675719421"&gt;8&lt;/key&gt;&lt;/foreign-keys&gt;&lt;ref-type name="Journal Article"&gt;17&lt;/ref-type&gt;&lt;contributors&gt;&lt;authors&gt;&lt;author&gt;Jebai, Rime&lt;/author&gt;&lt;author&gt;Osibogun, Olatokunbo&lt;/author&gt;&lt;author&gt;Li, Wei&lt;/author&gt;&lt;author&gt;Gautam, Prem&lt;/author&gt;&lt;author&gt;Bursac, Zoran&lt;/author&gt;&lt;author&gt;Ward, Kenneth D.&lt;/author&gt;&lt;author&gt;Maziak, Wasim&lt;/author&gt;&lt;/authors&gt;&lt;/contributors&gt;&lt;titles&gt;&lt;title&gt;Temporal Trends in Tobacco Product Use Among US Middle and High School Students: National Youth Tobacco Survey, 2011-2020&lt;/title&gt;&lt;secondary-title&gt;Public Health Reports&lt;/secondary-title&gt;&lt;/titles&gt;&lt;periodical&gt;&lt;full-title&gt;Public Health Reports&lt;/full-title&gt;&lt;/periodical&gt;&lt;pages&gt;00333549221103812&lt;/pages&gt;&lt;dates&gt;&lt;year&gt;2022&lt;/year&gt;&lt;/dates&gt;&lt;publisher&gt;SAGE Publications Inc&lt;/publisher&gt;&lt;isbn&gt;0033-3549&lt;/isbn&gt;&lt;urls&gt;&lt;related-urls&gt;&lt;url&gt;https://doi.org/10.1177/00333549221103812&lt;/url&gt;&lt;/related-urls&gt;&lt;/urls&gt;&lt;electronic-resource-num&gt;10.1177/00333549221103812&lt;/electronic-resource-num&gt;&lt;access-date&gt;2023/02/06&lt;/access-date&gt;&lt;/record&gt;&lt;/Cite&gt;&lt;/EndNote&gt;</w:instrText>
      </w:r>
      <w:r w:rsidR="00FA1409" w:rsidRPr="00BC6654">
        <w:rPr>
          <w:rFonts w:ascii="Arial" w:hAnsi="Arial" w:cs="Arial"/>
        </w:rPr>
        <w:fldChar w:fldCharType="separate"/>
      </w:r>
      <w:r w:rsidR="001632C3" w:rsidRPr="00BC6654">
        <w:rPr>
          <w:rFonts w:ascii="Arial" w:hAnsi="Arial" w:cs="Arial"/>
          <w:noProof/>
        </w:rPr>
        <w:t>(8)</w:t>
      </w:r>
      <w:r w:rsidR="00FA1409" w:rsidRPr="00BC6654">
        <w:rPr>
          <w:rFonts w:ascii="Arial" w:hAnsi="Arial" w:cs="Arial"/>
        </w:rPr>
        <w:fldChar w:fldCharType="end"/>
      </w:r>
      <w:r w:rsidR="00096838">
        <w:rPr>
          <w:rFonts w:ascii="Arial" w:hAnsi="Arial" w:cs="Arial"/>
        </w:rPr>
        <w:t xml:space="preserve">. </w:t>
      </w:r>
      <w:r w:rsidR="00100AD9">
        <w:rPr>
          <w:rFonts w:ascii="Arial" w:hAnsi="Arial" w:cs="Arial"/>
        </w:rPr>
        <w:t xml:space="preserve">Adolescent </w:t>
      </w:r>
      <w:commentRangeStart w:id="6"/>
      <w:r w:rsidR="00384CD9" w:rsidRPr="00BC6654">
        <w:rPr>
          <w:rFonts w:ascii="Arial" w:hAnsi="Arial" w:cs="Arial"/>
        </w:rPr>
        <w:t>MTEP</w:t>
      </w:r>
      <w:r w:rsidR="008B52F2" w:rsidRPr="00BC6654">
        <w:rPr>
          <w:rFonts w:ascii="Arial" w:hAnsi="Arial" w:cs="Arial"/>
        </w:rPr>
        <w:t xml:space="preserve"> use</w:t>
      </w:r>
      <w:r w:rsidR="00100AD9">
        <w:rPr>
          <w:rFonts w:ascii="Arial" w:hAnsi="Arial" w:cs="Arial"/>
        </w:rPr>
        <w:t>rs</w:t>
      </w:r>
      <w:r w:rsidR="008B52F2" w:rsidRPr="00BC6654">
        <w:rPr>
          <w:rFonts w:ascii="Arial" w:hAnsi="Arial" w:cs="Arial"/>
        </w:rPr>
        <w:t xml:space="preserve"> </w:t>
      </w:r>
      <w:r w:rsidR="00100AD9">
        <w:rPr>
          <w:rFonts w:ascii="Arial" w:hAnsi="Arial" w:cs="Arial"/>
        </w:rPr>
        <w:t>have greater symptoms of</w:t>
      </w:r>
      <w:r w:rsidR="00DF1623" w:rsidRPr="00BC6654">
        <w:rPr>
          <w:rFonts w:ascii="Arial" w:hAnsi="Arial" w:cs="Arial"/>
        </w:rPr>
        <w:t xml:space="preserve"> </w:t>
      </w:r>
      <w:r w:rsidR="008B52F2" w:rsidRPr="00BC6654">
        <w:rPr>
          <w:rFonts w:ascii="Arial" w:hAnsi="Arial" w:cs="Arial"/>
        </w:rPr>
        <w:t>nicotine dependence</w:t>
      </w:r>
      <w:commentRangeEnd w:id="6"/>
      <w:r w:rsidR="00DF1623">
        <w:rPr>
          <w:rStyle w:val="CommentReference"/>
        </w:rPr>
        <w:commentReference w:id="6"/>
      </w:r>
      <w:r w:rsidR="00100AD9">
        <w:rPr>
          <w:rFonts w:ascii="Arial" w:hAnsi="Arial" w:cs="Arial"/>
        </w:rPr>
        <w:t xml:space="preserve"> than single product users</w:t>
      </w:r>
      <w:r w:rsidR="008B52F2" w:rsidRPr="00BC6654">
        <w:rPr>
          <w:rFonts w:ascii="Arial" w:hAnsi="Arial" w:cs="Arial"/>
        </w:rPr>
        <w:t xml:space="preserve"> </w:t>
      </w:r>
      <w:r w:rsidR="008B52F2" w:rsidRPr="00BC6654">
        <w:rPr>
          <w:rFonts w:ascii="Arial" w:hAnsi="Arial" w:cs="Arial"/>
        </w:rPr>
        <w:fldChar w:fldCharType="begin">
          <w:fldData xml:space="preserve">PEVuZE5vdGU+PENpdGU+PEF1dGhvcj5QYXJtczwvQXV0aG9yPjxZZWFyPjIwMjM8L1llYXI+PFJl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PEVuZE5vdGU+PENpdGU+PEF1dGhvcj5QYXJtczwvQXV0aG9yPjxZZWFyPjIwMjM8L1llYXI+PFJl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8B52F2" w:rsidRPr="00BC6654">
        <w:rPr>
          <w:rFonts w:ascii="Arial" w:hAnsi="Arial" w:cs="Arial"/>
        </w:rPr>
      </w:r>
      <w:r w:rsidR="008B52F2" w:rsidRPr="00BC6654">
        <w:rPr>
          <w:rFonts w:ascii="Arial" w:hAnsi="Arial" w:cs="Arial"/>
        </w:rPr>
        <w:fldChar w:fldCharType="separate"/>
      </w:r>
      <w:r w:rsidR="006852EE" w:rsidRPr="00BC6654">
        <w:rPr>
          <w:rFonts w:ascii="Arial" w:hAnsi="Arial" w:cs="Arial"/>
          <w:noProof/>
        </w:rPr>
        <w:t>(10-12)</w:t>
      </w:r>
      <w:r w:rsidR="008B52F2" w:rsidRPr="00BC6654">
        <w:rPr>
          <w:rFonts w:ascii="Arial" w:hAnsi="Arial" w:cs="Arial"/>
        </w:rPr>
        <w:fldChar w:fldCharType="end"/>
      </w:r>
      <w:r w:rsidR="00C02FA8" w:rsidRPr="00BC6654">
        <w:rPr>
          <w:rFonts w:ascii="Arial" w:hAnsi="Arial" w:cs="Arial"/>
        </w:rPr>
        <w:t xml:space="preserve">, </w:t>
      </w:r>
      <w:r w:rsidR="00100AD9">
        <w:rPr>
          <w:rFonts w:ascii="Arial" w:hAnsi="Arial" w:cs="Arial"/>
        </w:rPr>
        <w:t>making cessation more difficult</w:t>
      </w:r>
      <w:r w:rsidR="00C02FA8" w:rsidRPr="00BC6654">
        <w:rPr>
          <w:rFonts w:ascii="Arial" w:hAnsi="Arial" w:cs="Arial"/>
        </w:rPr>
        <w:t>.</w:t>
      </w:r>
      <w:r w:rsidR="00E53C91" w:rsidRPr="00BC6654">
        <w:rPr>
          <w:rFonts w:ascii="Arial" w:hAnsi="Arial" w:cs="Arial"/>
        </w:rPr>
        <w:t xml:space="preserve"> </w:t>
      </w:r>
      <w:r w:rsidR="00100AD9">
        <w:rPr>
          <w:rFonts w:ascii="Arial" w:hAnsi="Arial" w:cs="Arial"/>
        </w:rPr>
        <w:t>A</w:t>
      </w:r>
      <w:r w:rsidR="00100AD9" w:rsidRPr="00BC6654">
        <w:rPr>
          <w:rFonts w:ascii="Arial" w:hAnsi="Arial" w:cs="Arial"/>
        </w:rPr>
        <w:t xml:space="preserve"> significant number of adolescents</w:t>
      </w:r>
      <w:r w:rsidR="00100AD9">
        <w:rPr>
          <w:rFonts w:ascii="Arial" w:hAnsi="Arial" w:cs="Arial"/>
        </w:rPr>
        <w:t xml:space="preserve"> who have never used tobacco or e-cigarette products</w:t>
      </w:r>
      <w:r w:rsidR="00100AD9" w:rsidRPr="00BC6654">
        <w:rPr>
          <w:rFonts w:ascii="Arial" w:hAnsi="Arial" w:cs="Arial"/>
        </w:rPr>
        <w:t xml:space="preserve"> are susceptible to MTEP </w:t>
      </w:r>
      <w:r w:rsidR="00100AD9">
        <w:rPr>
          <w:rFonts w:ascii="Arial" w:hAnsi="Arial" w:cs="Arial"/>
        </w:rPr>
        <w:t xml:space="preserve">use </w:t>
      </w:r>
      <w:r w:rsidR="002D6E47">
        <w:rPr>
          <w:rFonts w:ascii="Arial" w:hAnsi="Arial" w:cs="Arial"/>
        </w:rPr>
        <w:t>(i.e., lack a firm commitment to abstain)</w:t>
      </w:r>
      <w:r w:rsidR="00100AD9" w:rsidRPr="00BC6654">
        <w:rPr>
          <w:rFonts w:ascii="Arial" w:hAnsi="Arial" w:cs="Arial"/>
        </w:rPr>
        <w:t xml:space="preserve"> </w:t>
      </w:r>
      <w:r w:rsidR="00100AD9" w:rsidRPr="00BC6654">
        <w:rPr>
          <w:rFonts w:ascii="Arial" w:hAnsi="Arial" w:cs="Arial"/>
        </w:rPr>
        <w:fldChar w:fldCharType="begin"/>
      </w:r>
      <w:r w:rsidR="00100AD9" w:rsidRPr="00BC6654">
        <w:rPr>
          <w:rFonts w:ascii="Arial" w:hAnsi="Arial" w:cs="Arial"/>
        </w:rPr>
        <w:instrText xml:space="preserve"> ADDIN EN.CITE &lt;EndNote&gt;&lt;Cite&gt;&lt;Author&gt;Bold&lt;/Author&gt;&lt;Year&gt;2020&lt;/Year&gt;&lt;RecNum&gt;9&lt;/RecNum&gt;&lt;DisplayText&gt;(9)&lt;/DisplayText&gt;&lt;record&gt;&lt;rec-number&gt;9&lt;/rec-number&gt;&lt;foreign-keys&gt;&lt;key app="EN" db-id="0f9sdvee4rzsa9expxopeezbxvzez00tfpft" timestamp="1675719421"&gt;9&lt;/key&gt;&lt;/foreign-keys&gt;&lt;ref-type name="Journal Article"&gt;17&lt;/ref-type&gt;&lt;contributors&gt;&lt;authors&gt;&lt;author&gt;Bold, Krysten W.&lt;/author&gt;&lt;author&gt;Buta, Eugenia&lt;/author&gt;&lt;author&gt;Simon, Patricia&lt;/author&gt;&lt;author&gt;Kong, Grace&lt;/author&gt;&lt;author&gt;Morean, Meghan&lt;/author&gt;&lt;author&gt;Camenga, Deepa&lt;/author&gt;&lt;author&gt;Krishnan-Sarin, Suchitra&lt;/author&gt;&lt;/authors&gt;&lt;/contributors&gt;&lt;titles&gt;&lt;title&gt;Using Latent Class Analysis to Examine Susceptibility to Various Tobacco Products Among Adolescents&lt;/title&gt;&lt;secondary-title&gt;Nicotine &amp;amp; Tobacco Research&lt;/secondary-title&gt;&lt;/titles&gt;&lt;periodical&gt;&lt;full-title&gt;Nicotine &amp;amp; Tobacco Research&lt;/full-title&gt;&lt;/periodical&gt;&lt;pages&gt;2059-2065&lt;/pages&gt;&lt;volume&gt;22&lt;/volume&gt;&lt;number&gt;11&lt;/number&gt;&lt;dates&gt;&lt;year&gt;2020&lt;/year&gt;&lt;/dates&gt;&lt;isbn&gt;1469-994X&lt;/isbn&gt;&lt;urls&gt;&lt;related-urls&gt;&lt;url&gt;https://doi.org/10.1093/ntr/ntz216&lt;/url&gt;&lt;/related-urls&gt;&lt;/urls&gt;&lt;electronic-resource-num&gt;10.1093/ntr/ntz216&lt;/electronic-resource-num&gt;&lt;access-date&gt;2/6/2023&lt;/access-date&gt;&lt;/record&gt;&lt;/Cite&gt;&lt;/EndNote&gt;</w:instrText>
      </w:r>
      <w:r w:rsidR="00100AD9" w:rsidRPr="00BC6654">
        <w:rPr>
          <w:rFonts w:ascii="Arial" w:hAnsi="Arial" w:cs="Arial"/>
        </w:rPr>
        <w:fldChar w:fldCharType="separate"/>
      </w:r>
      <w:r w:rsidR="00100AD9" w:rsidRPr="00BC6654">
        <w:rPr>
          <w:rFonts w:ascii="Arial" w:hAnsi="Arial" w:cs="Arial"/>
          <w:noProof/>
        </w:rPr>
        <w:t>(9)</w:t>
      </w:r>
      <w:r w:rsidR="00100AD9" w:rsidRPr="00BC6654">
        <w:rPr>
          <w:rFonts w:ascii="Arial" w:hAnsi="Arial" w:cs="Arial"/>
        </w:rPr>
        <w:fldChar w:fldCharType="end"/>
      </w:r>
      <w:r w:rsidR="00100AD9" w:rsidRPr="00BC6654">
        <w:rPr>
          <w:rFonts w:ascii="Arial" w:hAnsi="Arial" w:cs="Arial"/>
        </w:rPr>
        <w:t xml:space="preserve">. </w:t>
      </w:r>
      <w:r w:rsidR="00B66FF0" w:rsidRPr="00BC6654">
        <w:rPr>
          <w:rFonts w:ascii="Arial" w:hAnsi="Arial" w:cs="Arial"/>
        </w:rPr>
        <w:t>MTEP</w:t>
      </w:r>
      <w:r w:rsidR="00DF1623">
        <w:rPr>
          <w:rFonts w:ascii="Arial" w:hAnsi="Arial" w:cs="Arial"/>
        </w:rPr>
        <w:t xml:space="preserve"> use</w:t>
      </w:r>
      <w:r w:rsidR="00B66FF0" w:rsidRPr="00BC6654">
        <w:rPr>
          <w:rFonts w:ascii="Arial" w:hAnsi="Arial" w:cs="Arial"/>
        </w:rPr>
        <w:t xml:space="preserve"> </w:t>
      </w:r>
      <w:r w:rsidR="00DF1623">
        <w:rPr>
          <w:rFonts w:ascii="Arial" w:hAnsi="Arial" w:cs="Arial"/>
        </w:rPr>
        <w:t xml:space="preserve">is significantly associated with </w:t>
      </w:r>
      <w:r w:rsidR="00E53C91" w:rsidRPr="00BC6654">
        <w:rPr>
          <w:rFonts w:ascii="Arial" w:hAnsi="Arial" w:cs="Arial"/>
        </w:rPr>
        <w:t xml:space="preserve">tobacco-related morbidity and </w:t>
      </w:r>
      <w:proofErr w:type="gramStart"/>
      <w:r w:rsidR="00E53C91" w:rsidRPr="00BC6654">
        <w:rPr>
          <w:rFonts w:ascii="Arial" w:hAnsi="Arial" w:cs="Arial"/>
        </w:rPr>
        <w:t>mortality</w:t>
      </w:r>
      <w:r w:rsidR="002D6E47">
        <w:rPr>
          <w:rFonts w:ascii="Arial" w:hAnsi="Arial" w:cs="Arial"/>
        </w:rPr>
        <w:t>,</w:t>
      </w:r>
      <w:r w:rsidR="00E53C91" w:rsidRPr="00BC6654">
        <w:rPr>
          <w:rFonts w:ascii="Arial" w:hAnsi="Arial" w:cs="Arial"/>
        </w:rPr>
        <w:t xml:space="preserve"> and</w:t>
      </w:r>
      <w:proofErr w:type="gramEnd"/>
      <w:r w:rsidR="00E53C91" w:rsidRPr="00BC6654">
        <w:rPr>
          <w:rFonts w:ascii="Arial" w:hAnsi="Arial" w:cs="Arial"/>
        </w:rPr>
        <w:t xml:space="preserve"> </w:t>
      </w:r>
      <w:r w:rsidR="002D6E47">
        <w:rPr>
          <w:rFonts w:ascii="Arial" w:hAnsi="Arial" w:cs="Arial"/>
        </w:rPr>
        <w:t>makes the regulation of tobacco products more complex without addressing the risk factors specific to MTEP use</w:t>
      </w:r>
      <w:commentRangeStart w:id="7"/>
      <w:commentRangeEnd w:id="7"/>
      <w:r w:rsidR="0044600D">
        <w:rPr>
          <w:rStyle w:val="CommentReference"/>
        </w:rPr>
        <w:commentReference w:id="7"/>
      </w:r>
      <w:r w:rsidR="00E53C91" w:rsidRPr="00BC6654">
        <w:rPr>
          <w:rFonts w:ascii="Arial" w:hAnsi="Arial" w:cs="Arial"/>
        </w:rPr>
        <w:t>.</w:t>
      </w:r>
    </w:p>
    <w:p w14:paraId="7235F2F3" w14:textId="3E225809" w:rsidR="007A36A3" w:rsidRPr="00BC6654" w:rsidRDefault="002D6E47" w:rsidP="005E11CE">
      <w:pPr>
        <w:widowControl w:val="0"/>
        <w:autoSpaceDE w:val="0"/>
        <w:autoSpaceDN w:val="0"/>
        <w:adjustRightInd w:val="0"/>
        <w:spacing w:after="80" w:line="240" w:lineRule="auto"/>
        <w:jc w:val="both"/>
        <w:rPr>
          <w:rFonts w:ascii="Arial" w:hAnsi="Arial" w:cs="Arial"/>
        </w:rPr>
      </w:pPr>
      <w:r>
        <w:rPr>
          <w:rFonts w:ascii="Arial" w:hAnsi="Arial" w:cs="Arial"/>
        </w:rPr>
        <w:tab/>
      </w:r>
      <w:r w:rsidR="00384CD9" w:rsidRPr="00BC6654">
        <w:rPr>
          <w:rFonts w:ascii="Arial" w:hAnsi="Arial" w:cs="Arial"/>
        </w:rPr>
        <w:t>MTEP</w:t>
      </w:r>
      <w:r w:rsidR="00E53C91" w:rsidRPr="00BC6654">
        <w:rPr>
          <w:rFonts w:ascii="Arial" w:hAnsi="Arial" w:cs="Arial"/>
        </w:rPr>
        <w:t xml:space="preserve"> use is </w:t>
      </w:r>
      <w:r w:rsidR="002D3073">
        <w:rPr>
          <w:rFonts w:ascii="Arial" w:hAnsi="Arial" w:cs="Arial"/>
        </w:rPr>
        <w:t>difficult to study due to</w:t>
      </w:r>
      <w:r w:rsidR="00E53C91" w:rsidRPr="00BC6654">
        <w:rPr>
          <w:rFonts w:ascii="Arial" w:hAnsi="Arial" w:cs="Arial"/>
        </w:rPr>
        <w:t xml:space="preserve"> highly complex </w:t>
      </w:r>
      <w:r w:rsidR="00384CD9" w:rsidRPr="00BC6654">
        <w:rPr>
          <w:rFonts w:ascii="Arial" w:hAnsi="Arial" w:cs="Arial"/>
        </w:rPr>
        <w:t>MTEP</w:t>
      </w:r>
      <w:r w:rsidR="00E53C91" w:rsidRPr="00BC6654">
        <w:rPr>
          <w:rFonts w:ascii="Arial" w:hAnsi="Arial" w:cs="Arial"/>
        </w:rPr>
        <w:t xml:space="preserve"> use</w:t>
      </w:r>
      <w:r w:rsidR="002D3073">
        <w:rPr>
          <w:rFonts w:ascii="Arial" w:hAnsi="Arial" w:cs="Arial"/>
        </w:rPr>
        <w:t xml:space="preserve"> patterns</w:t>
      </w:r>
      <w:r w:rsidR="007A36A3" w:rsidRPr="00BC6654">
        <w:rPr>
          <w:rFonts w:ascii="Arial" w:hAnsi="Arial" w:cs="Arial"/>
        </w:rPr>
        <w:t>.</w:t>
      </w:r>
      <w:r w:rsidR="00E53C91" w:rsidRPr="00BC6654">
        <w:rPr>
          <w:rFonts w:ascii="Arial" w:hAnsi="Arial" w:cs="Arial"/>
        </w:rPr>
        <w:t xml:space="preserve"> </w:t>
      </w:r>
      <w:r w:rsidR="002D3073">
        <w:rPr>
          <w:rFonts w:ascii="Arial" w:hAnsi="Arial" w:cs="Arial"/>
        </w:rPr>
        <w:t>T</w:t>
      </w:r>
      <w:r w:rsidR="00255131" w:rsidRPr="00BC6654">
        <w:rPr>
          <w:rFonts w:ascii="Arial" w:hAnsi="Arial" w:cs="Arial"/>
        </w:rPr>
        <w:t>he NYTS</w:t>
      </w:r>
      <w:r w:rsidR="002D3073">
        <w:rPr>
          <w:rFonts w:ascii="Arial" w:hAnsi="Arial" w:cs="Arial"/>
        </w:rPr>
        <w:t xml:space="preserve">, </w:t>
      </w:r>
      <w:r w:rsidR="00255131" w:rsidRPr="00BC6654">
        <w:rPr>
          <w:rFonts w:ascii="Arial" w:hAnsi="Arial" w:cs="Arial"/>
        </w:rPr>
        <w:t>a nationally representative survey of middle and high school students in the US</w:t>
      </w:r>
      <w:r w:rsidR="002D3073">
        <w:rPr>
          <w:rFonts w:ascii="Arial" w:hAnsi="Arial" w:cs="Arial"/>
        </w:rPr>
        <w:t xml:space="preserve">, </w:t>
      </w:r>
      <w:r>
        <w:rPr>
          <w:rFonts w:ascii="Arial" w:hAnsi="Arial" w:cs="Arial"/>
        </w:rPr>
        <w:t>assesses</w:t>
      </w:r>
      <w:r w:rsidR="002D3073">
        <w:rPr>
          <w:rFonts w:ascii="Arial" w:hAnsi="Arial" w:cs="Arial"/>
        </w:rPr>
        <w:t xml:space="preserve"> the use of</w:t>
      </w:r>
      <w:r w:rsidR="002D3073" w:rsidRPr="00BC6654">
        <w:rPr>
          <w:rFonts w:ascii="Arial" w:hAnsi="Arial" w:cs="Arial"/>
        </w:rPr>
        <w:t xml:space="preserve"> </w:t>
      </w:r>
      <w:r w:rsidR="00255131" w:rsidRPr="00BC6654">
        <w:rPr>
          <w:rFonts w:ascii="Arial" w:hAnsi="Arial" w:cs="Arial"/>
        </w:rPr>
        <w:t>11 different nicotine and tobacco products</w:t>
      </w:r>
      <w:r>
        <w:rPr>
          <w:rFonts w:ascii="Arial" w:hAnsi="Arial" w:cs="Arial"/>
        </w:rPr>
        <w:t xml:space="preserve"> currently available in the US marketplace</w:t>
      </w:r>
      <w:r w:rsidR="00255131" w:rsidRPr="00BC6654">
        <w:rPr>
          <w:rFonts w:ascii="Arial" w:hAnsi="Arial" w:cs="Arial"/>
        </w:rPr>
        <w:t xml:space="preserve">: cigarettes, e-cigarettes, cigars (including large cigars, cigarillos, and </w:t>
      </w:r>
      <w:r w:rsidR="001D5169">
        <w:rPr>
          <w:rFonts w:ascii="Arial" w:hAnsi="Arial" w:cs="Arial"/>
        </w:rPr>
        <w:t>little</w:t>
      </w:r>
      <w:r w:rsidR="002D3073">
        <w:rPr>
          <w:rFonts w:ascii="Arial" w:hAnsi="Arial" w:cs="Arial"/>
        </w:rPr>
        <w:t>,</w:t>
      </w:r>
      <w:r w:rsidR="00255131" w:rsidRPr="00BC6654">
        <w:rPr>
          <w:rFonts w:ascii="Arial" w:hAnsi="Arial" w:cs="Arial"/>
        </w:rPr>
        <w:t xml:space="preserve"> filtered cigars), chewing tobacco/snuff/dip, hookah/waterpipe, roll-your-own cigarettes, pipe, snus, </w:t>
      </w:r>
      <w:proofErr w:type="spellStart"/>
      <w:r w:rsidR="00255131" w:rsidRPr="00BC6654">
        <w:rPr>
          <w:rFonts w:ascii="Arial" w:hAnsi="Arial" w:cs="Arial"/>
        </w:rPr>
        <w:t>dissolvables</w:t>
      </w:r>
      <w:proofErr w:type="spellEnd"/>
      <w:r w:rsidR="00255131" w:rsidRPr="00BC6654">
        <w:rPr>
          <w:rFonts w:ascii="Arial" w:hAnsi="Arial" w:cs="Arial"/>
        </w:rPr>
        <w:t xml:space="preserve">, bidis, heated tobacco products, and nicotine pouches. </w:t>
      </w:r>
      <w:commentRangeStart w:id="8"/>
      <w:r w:rsidR="00384CD9" w:rsidRPr="00BC6654">
        <w:rPr>
          <w:rFonts w:ascii="Arial" w:hAnsi="Arial" w:cs="Arial"/>
        </w:rPr>
        <w:t>MTEP</w:t>
      </w:r>
      <w:r w:rsidR="00255131" w:rsidRPr="00BC6654">
        <w:rPr>
          <w:rFonts w:ascii="Arial" w:hAnsi="Arial" w:cs="Arial"/>
        </w:rPr>
        <w:t xml:space="preserve"> use </w:t>
      </w:r>
      <w:r w:rsidR="002D3073">
        <w:rPr>
          <w:rFonts w:ascii="Arial" w:hAnsi="Arial" w:cs="Arial"/>
        </w:rPr>
        <w:t>includes</w:t>
      </w:r>
      <w:r w:rsidR="00255131" w:rsidRPr="00BC6654">
        <w:rPr>
          <w:rFonts w:ascii="Arial" w:hAnsi="Arial" w:cs="Arial"/>
        </w:rPr>
        <w:t xml:space="preserve"> </w:t>
      </w:r>
      <w:r w:rsidR="00643DAD" w:rsidRPr="00BC6654">
        <w:rPr>
          <w:rFonts w:ascii="Arial" w:hAnsi="Arial" w:cs="Arial"/>
        </w:rPr>
        <w:t>any</w:t>
      </w:r>
      <w:r w:rsidR="00255131" w:rsidRPr="00BC6654">
        <w:rPr>
          <w:rFonts w:ascii="Arial" w:hAnsi="Arial" w:cs="Arial"/>
        </w:rPr>
        <w:t xml:space="preserve"> combination of </w:t>
      </w:r>
      <w:r w:rsidR="006F5DBF">
        <w:rPr>
          <w:rFonts w:ascii="Arial" w:hAnsi="Arial" w:cs="Arial"/>
        </w:rPr>
        <w:t xml:space="preserve">two or more of </w:t>
      </w:r>
      <w:r w:rsidR="00255131" w:rsidRPr="00BC6654">
        <w:rPr>
          <w:rFonts w:ascii="Arial" w:hAnsi="Arial" w:cs="Arial"/>
        </w:rPr>
        <w:t>th</w:t>
      </w:r>
      <w:r w:rsidR="006F5DBF">
        <w:rPr>
          <w:rFonts w:ascii="Arial" w:hAnsi="Arial" w:cs="Arial"/>
        </w:rPr>
        <w:t>e</w:t>
      </w:r>
      <w:r w:rsidR="00255131" w:rsidRPr="00BC6654">
        <w:rPr>
          <w:rFonts w:ascii="Arial" w:hAnsi="Arial" w:cs="Arial"/>
        </w:rPr>
        <w:t>se 11 products.</w:t>
      </w:r>
      <w:commentRangeEnd w:id="8"/>
      <w:r w:rsidR="002D3073">
        <w:rPr>
          <w:rStyle w:val="CommentReference"/>
        </w:rPr>
        <w:commentReference w:id="8"/>
      </w:r>
      <w:r w:rsidR="00255131" w:rsidRPr="00BC6654">
        <w:rPr>
          <w:rFonts w:ascii="Arial" w:hAnsi="Arial" w:cs="Arial"/>
        </w:rPr>
        <w:t xml:space="preserve"> </w:t>
      </w:r>
      <w:r w:rsidR="006F5DBF">
        <w:rPr>
          <w:rFonts w:ascii="Arial" w:hAnsi="Arial" w:cs="Arial"/>
        </w:rPr>
        <w:t xml:space="preserve">Examining </w:t>
      </w:r>
      <w:r w:rsidR="00643DAD" w:rsidRPr="00BC6654">
        <w:rPr>
          <w:rFonts w:ascii="Arial" w:hAnsi="Arial" w:cs="Arial"/>
        </w:rPr>
        <w:t xml:space="preserve">every possible combination </w:t>
      </w:r>
      <w:r w:rsidR="006F5DBF">
        <w:rPr>
          <w:rFonts w:ascii="Arial" w:hAnsi="Arial" w:cs="Arial"/>
        </w:rPr>
        <w:t xml:space="preserve">is </w:t>
      </w:r>
      <w:r w:rsidR="00643DAD" w:rsidRPr="00BC6654">
        <w:rPr>
          <w:rFonts w:ascii="Arial" w:hAnsi="Arial" w:cs="Arial"/>
        </w:rPr>
        <w:t>complex</w:t>
      </w:r>
      <w:r w:rsidR="006F5DBF">
        <w:rPr>
          <w:rFonts w:ascii="Arial" w:hAnsi="Arial" w:cs="Arial"/>
        </w:rPr>
        <w:t xml:space="preserve"> and often not</w:t>
      </w:r>
      <w:r w:rsidR="00643DAD" w:rsidRPr="00BC6654">
        <w:rPr>
          <w:rFonts w:ascii="Arial" w:hAnsi="Arial" w:cs="Arial"/>
        </w:rPr>
        <w:t xml:space="preserve"> feasible</w:t>
      </w:r>
      <w:r w:rsidR="006F5DBF">
        <w:rPr>
          <w:rFonts w:ascii="Arial" w:hAnsi="Arial" w:cs="Arial"/>
        </w:rPr>
        <w:t xml:space="preserve"> due to</w:t>
      </w:r>
      <w:r w:rsidR="00643DAD" w:rsidRPr="00BC6654">
        <w:rPr>
          <w:rFonts w:ascii="Arial" w:hAnsi="Arial" w:cs="Arial"/>
        </w:rPr>
        <w:t xml:space="preserve"> small sample sizes </w:t>
      </w:r>
      <w:r w:rsidR="006F5DBF">
        <w:rPr>
          <w:rFonts w:ascii="Arial" w:hAnsi="Arial" w:cs="Arial"/>
        </w:rPr>
        <w:t>associated with specific</w:t>
      </w:r>
      <w:r w:rsidR="00F52705">
        <w:rPr>
          <w:rFonts w:ascii="Arial" w:hAnsi="Arial" w:cs="Arial"/>
        </w:rPr>
        <w:t xml:space="preserve"> combinations</w:t>
      </w:r>
      <w:r w:rsidR="00643DAD" w:rsidRPr="00BC6654">
        <w:rPr>
          <w:rFonts w:ascii="Arial" w:hAnsi="Arial" w:cs="Arial"/>
        </w:rPr>
        <w:t>,</w:t>
      </w:r>
      <w:r w:rsidR="00F52705">
        <w:rPr>
          <w:rFonts w:ascii="Arial" w:hAnsi="Arial" w:cs="Arial"/>
        </w:rPr>
        <w:t xml:space="preserve"> which can prevent further analysis according to</w:t>
      </w:r>
      <w:r w:rsidR="00643DAD" w:rsidRPr="00BC6654">
        <w:rPr>
          <w:rFonts w:ascii="Arial" w:hAnsi="Arial" w:cs="Arial"/>
        </w:rPr>
        <w:t xml:space="preserve"> sociodemographic factors (e.g., age groups, racial/ethnic minoritized groups). </w:t>
      </w:r>
      <w:r w:rsidR="00F52705">
        <w:rPr>
          <w:rFonts w:ascii="Arial" w:hAnsi="Arial" w:cs="Arial"/>
        </w:rPr>
        <w:t>S</w:t>
      </w:r>
      <w:r w:rsidR="00255131" w:rsidRPr="00BC6654">
        <w:rPr>
          <w:rFonts w:ascii="Arial" w:hAnsi="Arial" w:cs="Arial"/>
        </w:rPr>
        <w:t>econdary analyses of nationally representative data</w:t>
      </w:r>
      <w:r w:rsidR="00F52705">
        <w:rPr>
          <w:rFonts w:ascii="Arial" w:hAnsi="Arial" w:cs="Arial"/>
        </w:rPr>
        <w:t xml:space="preserve"> </w:t>
      </w:r>
      <w:r w:rsidR="00255131" w:rsidRPr="00BC6654">
        <w:rPr>
          <w:rFonts w:ascii="Arial" w:hAnsi="Arial" w:cs="Arial"/>
        </w:rPr>
        <w:t xml:space="preserve">sets </w:t>
      </w:r>
      <w:r w:rsidR="00F52705">
        <w:rPr>
          <w:rFonts w:ascii="Arial" w:hAnsi="Arial" w:cs="Arial"/>
        </w:rPr>
        <w:t xml:space="preserve">often simplify MTEP use </w:t>
      </w:r>
      <w:r w:rsidR="00E53C91" w:rsidRPr="00BC6654">
        <w:rPr>
          <w:rFonts w:ascii="Arial" w:hAnsi="Arial" w:cs="Arial"/>
        </w:rPr>
        <w:t>into dual</w:t>
      </w:r>
      <w:r w:rsidR="00995D62">
        <w:rPr>
          <w:rFonts w:ascii="Arial" w:hAnsi="Arial" w:cs="Arial"/>
        </w:rPr>
        <w:t>-</w:t>
      </w:r>
      <w:r w:rsidR="00E53C91" w:rsidRPr="00BC6654">
        <w:rPr>
          <w:rFonts w:ascii="Arial" w:hAnsi="Arial" w:cs="Arial"/>
        </w:rPr>
        <w:t xml:space="preserve">use (two products) and </w:t>
      </w:r>
      <w:proofErr w:type="spellStart"/>
      <w:r w:rsidR="00E53C91" w:rsidRPr="00BC6654">
        <w:rPr>
          <w:rFonts w:ascii="Arial" w:hAnsi="Arial" w:cs="Arial"/>
        </w:rPr>
        <w:t>polyuse</w:t>
      </w:r>
      <w:proofErr w:type="spellEnd"/>
      <w:r w:rsidR="00E53C91" w:rsidRPr="00BC6654">
        <w:rPr>
          <w:rFonts w:ascii="Arial" w:hAnsi="Arial" w:cs="Arial"/>
        </w:rPr>
        <w:t xml:space="preserve"> (three or more products</w:t>
      </w:r>
      <w:r w:rsidR="009E4071" w:rsidRPr="00BC6654">
        <w:rPr>
          <w:rFonts w:ascii="Arial" w:hAnsi="Arial" w:cs="Arial"/>
        </w:rPr>
        <w:t>)</w:t>
      </w:r>
      <w:r w:rsidR="00643DAD" w:rsidRPr="00BC6654">
        <w:rPr>
          <w:rFonts w:ascii="Arial" w:hAnsi="Arial" w:cs="Arial"/>
        </w:rPr>
        <w:t xml:space="preserve"> </w:t>
      </w:r>
      <w:r w:rsidR="00995D62">
        <w:rPr>
          <w:rFonts w:ascii="Arial" w:hAnsi="Arial" w:cs="Arial"/>
        </w:rPr>
        <w:t xml:space="preserve">groups </w:t>
      </w:r>
      <w:r w:rsidR="00643DAD" w:rsidRPr="00BC6654">
        <w:rPr>
          <w:rFonts w:ascii="Arial" w:hAnsi="Arial" w:cs="Arial"/>
        </w:rPr>
        <w:fldChar w:fldCharType="begin">
          <w:fldData xml:space="preserve">PEVuZE5vdGU+PENpdGU+PEF1dGhvcj5MZWU8L0F1dGhvcj48WWVhcj4yMDE1PC9ZZWFyPjxSZWNO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==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PEVuZE5vdGU+PENpdGU+PEF1dGhvcj5MZWU8L0F1dGhvcj48WWVhcj4yMDE1PC9ZZWFyPjxSZWNO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==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643DAD" w:rsidRPr="00BC6654">
        <w:rPr>
          <w:rFonts w:ascii="Arial" w:hAnsi="Arial" w:cs="Arial"/>
        </w:rPr>
      </w:r>
      <w:r w:rsidR="00643DAD" w:rsidRPr="00BC6654">
        <w:rPr>
          <w:rFonts w:ascii="Arial" w:hAnsi="Arial" w:cs="Arial"/>
        </w:rPr>
        <w:fldChar w:fldCharType="separate"/>
      </w:r>
      <w:r w:rsidR="006852EE" w:rsidRPr="00BC6654">
        <w:rPr>
          <w:rFonts w:ascii="Arial" w:hAnsi="Arial" w:cs="Arial"/>
          <w:noProof/>
        </w:rPr>
        <w:t>(12)</w:t>
      </w:r>
      <w:r w:rsidR="00643DAD" w:rsidRPr="00BC6654">
        <w:rPr>
          <w:rFonts w:ascii="Arial" w:hAnsi="Arial" w:cs="Arial"/>
        </w:rPr>
        <w:fldChar w:fldCharType="end"/>
      </w:r>
      <w:r w:rsidR="00643DAD" w:rsidRPr="00BC6654">
        <w:rPr>
          <w:rFonts w:ascii="Arial" w:hAnsi="Arial" w:cs="Arial"/>
        </w:rPr>
        <w:t xml:space="preserve"> or conduct latent class analyses to identify patterns </w:t>
      </w:r>
      <w:r w:rsidR="00643DAD" w:rsidRPr="00BC6654">
        <w:rPr>
          <w:rFonts w:ascii="Arial" w:hAnsi="Arial" w:cs="Arial"/>
        </w:rPr>
        <w:fldChar w:fldCharType="begin">
          <w:fldData xml:space="preserve">PEVuZE5vdGU+PENpdGU+PEF1dGhvcj5Cb2xkPC9BdXRob3I+PFllYXI+MjAyMDwvWWVhcj48UmVj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PEVuZE5vdGU+PENpdGU+PEF1dGhvcj5Cb2xkPC9BdXRob3I+PFllYXI+MjAyMDwvWWVhcj48UmVj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643DAD" w:rsidRPr="00BC6654">
        <w:rPr>
          <w:rFonts w:ascii="Arial" w:hAnsi="Arial" w:cs="Arial"/>
        </w:rPr>
      </w:r>
      <w:r w:rsidR="00643DAD" w:rsidRPr="00BC6654">
        <w:rPr>
          <w:rFonts w:ascii="Arial" w:hAnsi="Arial" w:cs="Arial"/>
        </w:rPr>
        <w:fldChar w:fldCharType="separate"/>
      </w:r>
      <w:r w:rsidR="006852EE" w:rsidRPr="00BC6654">
        <w:rPr>
          <w:rFonts w:ascii="Arial" w:hAnsi="Arial" w:cs="Arial"/>
          <w:noProof/>
        </w:rPr>
        <w:t>(9, 13)</w:t>
      </w:r>
      <w:r w:rsidR="00643DAD" w:rsidRPr="00BC6654">
        <w:rPr>
          <w:rFonts w:ascii="Arial" w:hAnsi="Arial" w:cs="Arial"/>
        </w:rPr>
        <w:fldChar w:fldCharType="end"/>
      </w:r>
      <w:r w:rsidR="00E53C91" w:rsidRPr="00BC6654">
        <w:rPr>
          <w:rFonts w:ascii="Arial" w:hAnsi="Arial" w:cs="Arial"/>
        </w:rPr>
        <w:t>.</w:t>
      </w:r>
      <w:r w:rsidR="00255131" w:rsidRPr="00BC6654">
        <w:rPr>
          <w:rFonts w:ascii="Arial" w:hAnsi="Arial" w:cs="Arial"/>
        </w:rPr>
        <w:t xml:space="preserve"> </w:t>
      </w:r>
      <w:r w:rsidR="00384CD9" w:rsidRPr="00BC6654">
        <w:rPr>
          <w:rFonts w:ascii="Arial" w:hAnsi="Arial" w:cs="Arial"/>
        </w:rPr>
        <w:t xml:space="preserve">However, these approaches </w:t>
      </w:r>
      <w:r w:rsidR="00FD0C56">
        <w:rPr>
          <w:rFonts w:ascii="Arial" w:hAnsi="Arial" w:cs="Arial"/>
        </w:rPr>
        <w:t xml:space="preserve">can </w:t>
      </w:r>
      <w:r w:rsidR="00384CD9" w:rsidRPr="00BC6654">
        <w:rPr>
          <w:rFonts w:ascii="Arial" w:hAnsi="Arial" w:cs="Arial"/>
        </w:rPr>
        <w:t xml:space="preserve">mask nuances in MTEP use, including which products are used and </w:t>
      </w:r>
      <w:r w:rsidR="00FD0C56">
        <w:rPr>
          <w:rFonts w:ascii="Arial" w:hAnsi="Arial" w:cs="Arial"/>
        </w:rPr>
        <w:t xml:space="preserve">the </w:t>
      </w:r>
      <w:r w:rsidR="00384CD9" w:rsidRPr="00BC6654">
        <w:rPr>
          <w:rFonts w:ascii="Arial" w:hAnsi="Arial" w:cs="Arial"/>
        </w:rPr>
        <w:t xml:space="preserve">frequency of </w:t>
      </w:r>
      <w:r w:rsidR="00FD0C56">
        <w:rPr>
          <w:rFonts w:ascii="Arial" w:hAnsi="Arial" w:cs="Arial"/>
        </w:rPr>
        <w:t xml:space="preserve">product </w:t>
      </w:r>
      <w:r w:rsidR="00384CD9" w:rsidRPr="00BC6654">
        <w:rPr>
          <w:rFonts w:ascii="Arial" w:hAnsi="Arial" w:cs="Arial"/>
        </w:rPr>
        <w:t xml:space="preserve">use. </w:t>
      </w:r>
      <w:r w:rsidR="00FD0C56">
        <w:rPr>
          <w:rFonts w:ascii="Arial" w:hAnsi="Arial" w:cs="Arial"/>
        </w:rPr>
        <w:t>However, t</w:t>
      </w:r>
      <w:r w:rsidR="00384CD9" w:rsidRPr="00BC6654">
        <w:rPr>
          <w:rFonts w:ascii="Arial" w:hAnsi="Arial" w:cs="Arial"/>
        </w:rPr>
        <w:t>he health risk</w:t>
      </w:r>
      <w:r w:rsidR="00EE1CDD">
        <w:rPr>
          <w:rFonts w:ascii="Arial" w:hAnsi="Arial" w:cs="Arial"/>
        </w:rPr>
        <w:t>s</w:t>
      </w:r>
      <w:r w:rsidR="00384CD9" w:rsidRPr="00BC6654">
        <w:rPr>
          <w:rFonts w:ascii="Arial" w:hAnsi="Arial" w:cs="Arial"/>
        </w:rPr>
        <w:t xml:space="preserve"> </w:t>
      </w:r>
      <w:r w:rsidR="00FD0C56">
        <w:rPr>
          <w:rFonts w:ascii="Arial" w:hAnsi="Arial" w:cs="Arial"/>
        </w:rPr>
        <w:t>associated with the</w:t>
      </w:r>
      <w:r w:rsidR="00384CD9" w:rsidRPr="00BC6654">
        <w:rPr>
          <w:rFonts w:ascii="Arial" w:hAnsi="Arial" w:cs="Arial"/>
        </w:rPr>
        <w:t xml:space="preserve"> use of </w:t>
      </w:r>
      <w:r w:rsidR="00CC119A" w:rsidRPr="00BC6654">
        <w:rPr>
          <w:rFonts w:ascii="Arial" w:hAnsi="Arial" w:cs="Arial"/>
        </w:rPr>
        <w:t xml:space="preserve">multiple </w:t>
      </w:r>
      <w:r w:rsidR="00384CD9" w:rsidRPr="00BC6654">
        <w:rPr>
          <w:rFonts w:ascii="Arial" w:hAnsi="Arial" w:cs="Arial"/>
        </w:rPr>
        <w:t xml:space="preserve">non-combustible products (e.g., e-cigarettes, smokeless tobacco) </w:t>
      </w:r>
      <w:r w:rsidR="00EE1CDD">
        <w:rPr>
          <w:rFonts w:ascii="Arial" w:hAnsi="Arial" w:cs="Arial"/>
        </w:rPr>
        <w:t xml:space="preserve">are </w:t>
      </w:r>
      <w:r w:rsidR="00384CD9" w:rsidRPr="00BC6654">
        <w:rPr>
          <w:rFonts w:ascii="Arial" w:hAnsi="Arial" w:cs="Arial"/>
        </w:rPr>
        <w:t xml:space="preserve">likely different from </w:t>
      </w:r>
      <w:r w:rsidR="00FD0C56">
        <w:rPr>
          <w:rFonts w:ascii="Arial" w:hAnsi="Arial" w:cs="Arial"/>
        </w:rPr>
        <w:t>the risks associated with the</w:t>
      </w:r>
      <w:r w:rsidR="00384CD9" w:rsidRPr="00BC6654">
        <w:rPr>
          <w:rFonts w:ascii="Arial" w:hAnsi="Arial" w:cs="Arial"/>
        </w:rPr>
        <w:t xml:space="preserve"> use of</w:t>
      </w:r>
      <w:r w:rsidR="00CC119A" w:rsidRPr="00BC6654">
        <w:rPr>
          <w:rFonts w:ascii="Arial" w:hAnsi="Arial" w:cs="Arial"/>
        </w:rPr>
        <w:t xml:space="preserve"> multiple</w:t>
      </w:r>
      <w:r w:rsidR="00384CD9" w:rsidRPr="00BC6654">
        <w:rPr>
          <w:rFonts w:ascii="Arial" w:hAnsi="Arial" w:cs="Arial"/>
        </w:rPr>
        <w:t xml:space="preserve"> combustible products (e.g., cigarettes, cigars).</w:t>
      </w:r>
    </w:p>
    <w:p w14:paraId="2609181B" w14:textId="60CD8408" w:rsidR="005D344D" w:rsidRPr="00BC6654" w:rsidRDefault="002D6E47" w:rsidP="005E11CE">
      <w:pPr>
        <w:widowControl w:val="0"/>
        <w:autoSpaceDE w:val="0"/>
        <w:autoSpaceDN w:val="0"/>
        <w:adjustRightInd w:val="0"/>
        <w:spacing w:after="80" w:line="240" w:lineRule="auto"/>
        <w:jc w:val="both"/>
        <w:rPr>
          <w:rFonts w:ascii="Arial" w:hAnsi="Arial" w:cs="Arial"/>
        </w:rPr>
      </w:pPr>
      <w:r>
        <w:rPr>
          <w:rFonts w:ascii="Arial" w:hAnsi="Arial" w:cs="Arial"/>
        </w:rPr>
        <w:tab/>
      </w:r>
      <w:r w:rsidR="003B5D6E">
        <w:rPr>
          <w:rFonts w:ascii="Arial" w:hAnsi="Arial" w:cs="Arial"/>
        </w:rPr>
        <w:t>Significant differences in the</w:t>
      </w:r>
      <w:r w:rsidR="00384CD9" w:rsidRPr="00BC6654">
        <w:rPr>
          <w:rFonts w:ascii="Arial" w:hAnsi="Arial" w:cs="Arial"/>
        </w:rPr>
        <w:t xml:space="preserve"> r</w:t>
      </w:r>
      <w:r w:rsidR="009E4071" w:rsidRPr="00BC6654">
        <w:rPr>
          <w:rFonts w:ascii="Arial" w:hAnsi="Arial" w:cs="Arial"/>
        </w:rPr>
        <w:t xml:space="preserve">isk factors </w:t>
      </w:r>
      <w:r w:rsidR="003B5D6E">
        <w:rPr>
          <w:rFonts w:ascii="Arial" w:hAnsi="Arial" w:cs="Arial"/>
        </w:rPr>
        <w:t>associated with different M</w:t>
      </w:r>
      <w:r w:rsidR="00384CD9" w:rsidRPr="00BC6654">
        <w:rPr>
          <w:rFonts w:ascii="Arial" w:hAnsi="Arial" w:cs="Arial"/>
        </w:rPr>
        <w:t>TEP use</w:t>
      </w:r>
      <w:r w:rsidR="003B5D6E">
        <w:rPr>
          <w:rFonts w:ascii="Arial" w:hAnsi="Arial" w:cs="Arial"/>
        </w:rPr>
        <w:t xml:space="preserve"> patte</w:t>
      </w:r>
      <w:r w:rsidR="00EE1CDD">
        <w:rPr>
          <w:rFonts w:ascii="Arial" w:hAnsi="Arial" w:cs="Arial"/>
        </w:rPr>
        <w:t>r</w:t>
      </w:r>
      <w:r w:rsidR="003B5D6E">
        <w:rPr>
          <w:rFonts w:ascii="Arial" w:hAnsi="Arial" w:cs="Arial"/>
        </w:rPr>
        <w:t xml:space="preserve">ns can </w:t>
      </w:r>
      <w:r w:rsidR="008A3A99">
        <w:rPr>
          <w:rFonts w:ascii="Arial" w:hAnsi="Arial" w:cs="Arial"/>
        </w:rPr>
        <w:t xml:space="preserve">inform the development of </w:t>
      </w:r>
      <w:r w:rsidR="00384CD9" w:rsidRPr="00BC6654">
        <w:rPr>
          <w:rFonts w:ascii="Arial" w:hAnsi="Arial" w:cs="Arial"/>
        </w:rPr>
        <w:t xml:space="preserve">programs and regulations </w:t>
      </w:r>
      <w:r w:rsidR="008A3A99">
        <w:rPr>
          <w:rFonts w:ascii="Arial" w:hAnsi="Arial" w:cs="Arial"/>
        </w:rPr>
        <w:t>intended to reduce</w:t>
      </w:r>
      <w:r w:rsidR="00384CD9" w:rsidRPr="00BC6654">
        <w:rPr>
          <w:rFonts w:ascii="Arial" w:hAnsi="Arial" w:cs="Arial"/>
        </w:rPr>
        <w:t xml:space="preserve"> adolescent </w:t>
      </w:r>
      <w:r w:rsidR="008A3A99">
        <w:rPr>
          <w:rFonts w:ascii="Arial" w:hAnsi="Arial" w:cs="Arial"/>
        </w:rPr>
        <w:t xml:space="preserve">tobacco </w:t>
      </w:r>
      <w:r w:rsidR="00384CD9" w:rsidRPr="00BC6654">
        <w:rPr>
          <w:rFonts w:ascii="Arial" w:hAnsi="Arial" w:cs="Arial"/>
        </w:rPr>
        <w:t xml:space="preserve">use. </w:t>
      </w:r>
      <w:r w:rsidR="006852EE" w:rsidRPr="00BC6654">
        <w:rPr>
          <w:rFonts w:ascii="Arial" w:hAnsi="Arial" w:cs="Arial"/>
        </w:rPr>
        <w:t xml:space="preserve">In general, risk factors </w:t>
      </w:r>
      <w:r w:rsidR="008A3A99">
        <w:rPr>
          <w:rFonts w:ascii="Arial" w:hAnsi="Arial" w:cs="Arial"/>
        </w:rPr>
        <w:t>associated with adolescent</w:t>
      </w:r>
      <w:r w:rsidR="006852EE" w:rsidRPr="00BC6654">
        <w:rPr>
          <w:rFonts w:ascii="Arial" w:hAnsi="Arial" w:cs="Arial"/>
        </w:rPr>
        <w:t xml:space="preserve"> MTEP use includ</w:t>
      </w:r>
      <w:r w:rsidR="001839A7" w:rsidRPr="00BC6654">
        <w:rPr>
          <w:rFonts w:ascii="Arial" w:hAnsi="Arial" w:cs="Arial"/>
        </w:rPr>
        <w:t xml:space="preserve">e </w:t>
      </w:r>
      <w:r w:rsidR="00583366" w:rsidRPr="00BC6654">
        <w:rPr>
          <w:rFonts w:ascii="Arial" w:hAnsi="Arial" w:cs="Arial"/>
        </w:rPr>
        <w:t>male</w:t>
      </w:r>
      <w:r w:rsidR="008A3A99">
        <w:rPr>
          <w:rFonts w:ascii="Arial" w:hAnsi="Arial" w:cs="Arial"/>
        </w:rPr>
        <w:t xml:space="preserve"> sex;</w:t>
      </w:r>
      <w:r w:rsidR="00583366" w:rsidRPr="00BC6654">
        <w:rPr>
          <w:rFonts w:ascii="Arial" w:hAnsi="Arial" w:cs="Arial"/>
        </w:rPr>
        <w:t xml:space="preserve"> non-Hispanic white </w:t>
      </w:r>
      <w:r w:rsidR="00401641">
        <w:rPr>
          <w:rFonts w:ascii="Arial" w:hAnsi="Arial" w:cs="Arial"/>
        </w:rPr>
        <w:t>and</w:t>
      </w:r>
      <w:r w:rsidR="006852EE" w:rsidRPr="00BC6654">
        <w:rPr>
          <w:rFonts w:ascii="Arial" w:hAnsi="Arial" w:cs="Arial"/>
        </w:rPr>
        <w:t xml:space="preserve"> Hispanic</w:t>
      </w:r>
      <w:r w:rsidR="00401641">
        <w:rPr>
          <w:rFonts w:ascii="Arial" w:hAnsi="Arial" w:cs="Arial"/>
        </w:rPr>
        <w:t xml:space="preserve"> rac</w:t>
      </w:r>
      <w:r w:rsidR="00652DE2">
        <w:rPr>
          <w:rFonts w:ascii="Arial" w:hAnsi="Arial" w:cs="Arial"/>
        </w:rPr>
        <w:t>ial</w:t>
      </w:r>
      <w:r w:rsidR="00401641">
        <w:rPr>
          <w:rFonts w:ascii="Arial" w:hAnsi="Arial" w:cs="Arial"/>
        </w:rPr>
        <w:t xml:space="preserve">/ethnic </w:t>
      </w:r>
      <w:r w:rsidR="008C2A57">
        <w:rPr>
          <w:rFonts w:ascii="Arial" w:hAnsi="Arial" w:cs="Arial"/>
        </w:rPr>
        <w:t>identification</w:t>
      </w:r>
      <w:r w:rsidR="00401641">
        <w:rPr>
          <w:rFonts w:ascii="Arial" w:hAnsi="Arial" w:cs="Arial"/>
        </w:rPr>
        <w:t>;</w:t>
      </w:r>
      <w:r w:rsidR="00583366" w:rsidRPr="00BC6654">
        <w:rPr>
          <w:rFonts w:ascii="Arial" w:hAnsi="Arial" w:cs="Arial"/>
        </w:rPr>
        <w:t xml:space="preserve"> </w:t>
      </w:r>
      <w:r w:rsidR="001839A7" w:rsidRPr="00BC6654">
        <w:rPr>
          <w:rFonts w:ascii="Arial" w:hAnsi="Arial" w:cs="Arial"/>
        </w:rPr>
        <w:t>receptivity to tobacco marketing</w:t>
      </w:r>
      <w:r w:rsidR="00401641">
        <w:rPr>
          <w:rFonts w:ascii="Arial" w:hAnsi="Arial" w:cs="Arial"/>
        </w:rPr>
        <w:t>;</w:t>
      </w:r>
      <w:r w:rsidR="001839A7" w:rsidRPr="00BC6654">
        <w:rPr>
          <w:rFonts w:ascii="Arial" w:hAnsi="Arial" w:cs="Arial"/>
        </w:rPr>
        <w:t xml:space="preserve"> perceived peer prevalence</w:t>
      </w:r>
      <w:r w:rsidR="008C2A57">
        <w:rPr>
          <w:rFonts w:ascii="Arial" w:hAnsi="Arial" w:cs="Arial"/>
        </w:rPr>
        <w:t xml:space="preserve"> of tobacco use</w:t>
      </w:r>
      <w:r w:rsidR="00401641">
        <w:rPr>
          <w:rFonts w:ascii="Arial" w:hAnsi="Arial" w:cs="Arial"/>
        </w:rPr>
        <w:t>;</w:t>
      </w:r>
      <w:r w:rsidR="000E317D" w:rsidRPr="00BC6654">
        <w:rPr>
          <w:rFonts w:ascii="Arial" w:hAnsi="Arial" w:cs="Arial"/>
        </w:rPr>
        <w:t xml:space="preserve"> and tobacco harm perceptions</w:t>
      </w:r>
      <w:r>
        <w:rPr>
          <w:rFonts w:ascii="Arial" w:hAnsi="Arial" w:cs="Arial"/>
        </w:rPr>
        <w:t>.</w:t>
      </w:r>
      <w:r w:rsidR="00401641">
        <w:rPr>
          <w:rFonts w:ascii="Arial" w:hAnsi="Arial" w:cs="Arial"/>
        </w:rPr>
        <w:t xml:space="preserve"> </w:t>
      </w:r>
      <w:r>
        <w:rPr>
          <w:rFonts w:ascii="Arial" w:hAnsi="Arial" w:cs="Arial"/>
        </w:rPr>
        <w:t>H</w:t>
      </w:r>
      <w:r w:rsidR="00401641">
        <w:rPr>
          <w:rFonts w:ascii="Arial" w:hAnsi="Arial" w:cs="Arial"/>
        </w:rPr>
        <w:t>owever, risk factors</w:t>
      </w:r>
      <w:r w:rsidR="007A5F36">
        <w:rPr>
          <w:rFonts w:ascii="Arial" w:hAnsi="Arial" w:cs="Arial"/>
        </w:rPr>
        <w:t xml:space="preserve"> </w:t>
      </w:r>
      <w:r w:rsidR="00583366" w:rsidRPr="00BC6654">
        <w:rPr>
          <w:rFonts w:ascii="Arial" w:hAnsi="Arial" w:cs="Arial"/>
        </w:rPr>
        <w:t>likely differ</w:t>
      </w:r>
      <w:r w:rsidR="00401641">
        <w:rPr>
          <w:rFonts w:ascii="Arial" w:hAnsi="Arial" w:cs="Arial"/>
        </w:rPr>
        <w:t xml:space="preserve"> across</w:t>
      </w:r>
      <w:r w:rsidR="00583366" w:rsidRPr="00BC6654">
        <w:rPr>
          <w:rFonts w:ascii="Arial" w:hAnsi="Arial" w:cs="Arial"/>
        </w:rPr>
        <w:t xml:space="preserve"> age </w:t>
      </w:r>
      <w:r w:rsidR="00401641">
        <w:rPr>
          <w:rFonts w:ascii="Arial" w:hAnsi="Arial" w:cs="Arial"/>
        </w:rPr>
        <w:t xml:space="preserve">groups </w:t>
      </w:r>
      <w:r w:rsidR="00583366" w:rsidRPr="00BC6654">
        <w:rPr>
          <w:rFonts w:ascii="Arial" w:hAnsi="Arial" w:cs="Arial"/>
        </w:rPr>
        <w:t>(middle school vs. high school)</w:t>
      </w:r>
      <w:r w:rsidR="000662E9" w:rsidRPr="00BC6654">
        <w:rPr>
          <w:rFonts w:ascii="Arial" w:hAnsi="Arial" w:cs="Arial"/>
        </w:rPr>
        <w:t>, sex,</w:t>
      </w:r>
      <w:r w:rsidR="00583366" w:rsidRPr="00BC6654">
        <w:rPr>
          <w:rFonts w:ascii="Arial" w:hAnsi="Arial" w:cs="Arial"/>
        </w:rPr>
        <w:t xml:space="preserve"> and pattern</w:t>
      </w:r>
      <w:r w:rsidR="00401641">
        <w:rPr>
          <w:rFonts w:ascii="Arial" w:hAnsi="Arial" w:cs="Arial"/>
        </w:rPr>
        <w:t>s</w:t>
      </w:r>
      <w:r w:rsidR="00583366" w:rsidRPr="00BC6654">
        <w:rPr>
          <w:rFonts w:ascii="Arial" w:hAnsi="Arial" w:cs="Arial"/>
        </w:rPr>
        <w:t xml:space="preserve"> of </w:t>
      </w:r>
      <w:r w:rsidR="00401641">
        <w:rPr>
          <w:rFonts w:ascii="Arial" w:hAnsi="Arial" w:cs="Arial"/>
        </w:rPr>
        <w:t xml:space="preserve">MTEP </w:t>
      </w:r>
      <w:r w:rsidR="00583366" w:rsidRPr="00BC6654">
        <w:rPr>
          <w:rFonts w:ascii="Arial" w:hAnsi="Arial" w:cs="Arial"/>
        </w:rPr>
        <w:t xml:space="preserve">use </w:t>
      </w:r>
      <w:r w:rsidR="00583366" w:rsidRPr="00BC6654">
        <w:rPr>
          <w:rFonts w:ascii="Arial" w:hAnsi="Arial" w:cs="Arial"/>
        </w:rPr>
        <w:fldChar w:fldCharType="begin">
          <w:fldData xml:space="preserve">PEVuZE5vdGU+PENpdGU+PEF1dGhvcj5QYXJtczwvQXV0aG9yPjxZZWFyPjIwMjM8L1llYXI+PFJl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PEVuZE5vdGU+PENpdGU+PEF1dGhvcj5QYXJtczwvQXV0aG9yPjxZZWFyPjIwMjM8L1llYXI+PFJl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583366" w:rsidRPr="00BC6654">
        <w:rPr>
          <w:rFonts w:ascii="Arial" w:hAnsi="Arial" w:cs="Arial"/>
        </w:rPr>
      </w:r>
      <w:r w:rsidR="00583366" w:rsidRPr="00BC6654">
        <w:rPr>
          <w:rFonts w:ascii="Arial" w:hAnsi="Arial" w:cs="Arial"/>
        </w:rPr>
        <w:fldChar w:fldCharType="separate"/>
      </w:r>
      <w:r w:rsidR="000E317D" w:rsidRPr="00BC6654">
        <w:rPr>
          <w:rFonts w:ascii="Arial" w:hAnsi="Arial" w:cs="Arial"/>
          <w:noProof/>
        </w:rPr>
        <w:t>(6, 10, 12, 14, 15)</w:t>
      </w:r>
      <w:r w:rsidR="00583366" w:rsidRPr="00BC6654">
        <w:rPr>
          <w:rFonts w:ascii="Arial" w:hAnsi="Arial" w:cs="Arial"/>
        </w:rPr>
        <w:fldChar w:fldCharType="end"/>
      </w:r>
      <w:r w:rsidR="00583366" w:rsidRPr="00BC6654">
        <w:rPr>
          <w:rFonts w:ascii="Arial" w:hAnsi="Arial" w:cs="Arial"/>
        </w:rPr>
        <w:t xml:space="preserve">. </w:t>
      </w:r>
      <w:r w:rsidR="00384CD9" w:rsidRPr="00BC6654">
        <w:rPr>
          <w:rFonts w:ascii="Arial" w:hAnsi="Arial" w:cs="Arial"/>
        </w:rPr>
        <w:t xml:space="preserve">Approaches that oversimplify MTEP use can mask critical differences </w:t>
      </w:r>
      <w:r w:rsidR="00401641">
        <w:rPr>
          <w:rFonts w:ascii="Arial" w:hAnsi="Arial" w:cs="Arial"/>
        </w:rPr>
        <w:t>associated with the use</w:t>
      </w:r>
      <w:r w:rsidR="0000378A">
        <w:rPr>
          <w:rFonts w:ascii="Arial" w:hAnsi="Arial" w:cs="Arial"/>
        </w:rPr>
        <w:t xml:space="preserve"> of</w:t>
      </w:r>
      <w:r w:rsidR="00384CD9" w:rsidRPr="00BC6654">
        <w:rPr>
          <w:rFonts w:ascii="Arial" w:hAnsi="Arial" w:cs="Arial"/>
        </w:rPr>
        <w:t xml:space="preserve"> specific products </w:t>
      </w:r>
      <w:r w:rsidR="0000378A">
        <w:rPr>
          <w:rFonts w:ascii="Arial" w:hAnsi="Arial" w:cs="Arial"/>
        </w:rPr>
        <w:t>or the</w:t>
      </w:r>
      <w:r w:rsidR="00384CD9" w:rsidRPr="00BC6654">
        <w:rPr>
          <w:rFonts w:ascii="Arial" w:hAnsi="Arial" w:cs="Arial"/>
        </w:rPr>
        <w:t xml:space="preserve"> frequency of use. </w:t>
      </w:r>
      <w:r w:rsidR="0000378A">
        <w:rPr>
          <w:rFonts w:ascii="Arial" w:hAnsi="Arial" w:cs="Arial"/>
        </w:rPr>
        <w:t>I</w:t>
      </w:r>
      <w:r w:rsidR="00971214" w:rsidRPr="00BC6654">
        <w:rPr>
          <w:rFonts w:ascii="Arial" w:hAnsi="Arial" w:cs="Arial"/>
        </w:rPr>
        <w:t xml:space="preserve">n one study of 2017 NYTS data </w:t>
      </w:r>
      <w:r w:rsidR="007A36A3" w:rsidRPr="00BC6654">
        <w:rPr>
          <w:rFonts w:ascii="Arial" w:hAnsi="Arial" w:cs="Arial"/>
        </w:rPr>
        <w:fldChar w:fldCharType="begin"/>
      </w:r>
      <w:r w:rsidR="00516CCC" w:rsidRPr="00BC6654">
        <w:rPr>
          <w:rFonts w:ascii="Arial" w:hAnsi="Arial" w:cs="Arial"/>
        </w:rPr>
        <w:instrText xml:space="preserve"> ADDIN EN.CITE &lt;EndNote&gt;&lt;Cite&gt;&lt;Author&gt;Cho&lt;/Author&gt;&lt;Year&gt;2021&lt;/Year&gt;&lt;RecNum&gt;14&lt;/RecNum&gt;&lt;DisplayText&gt;(14)&lt;/DisplayText&gt;&lt;record&gt;&lt;rec-number&gt;14&lt;/rec-number&gt;&lt;foreign-keys&gt;&lt;key app="EN" db-id="0f9sdvee4rzsa9expxopeezbxvzez00tfpft" timestamp="1675719421"&gt;14&lt;/key&gt;&lt;/foreign-keys&gt;&lt;ref-type name="Journal Article"&gt;17&lt;/ref-type&gt;&lt;contributors&gt;&lt;authors&gt;&lt;author&gt;Cho, Beomyoung&lt;/author&gt;&lt;author&gt;Hirschtick, Jana L.&lt;/author&gt;&lt;author&gt;Usidame, Bukola&lt;/author&gt;&lt;author&gt;Meza, Rafael&lt;/author&gt;&lt;author&gt;Mistry, Ritesh&lt;/author&gt;&lt;author&gt;Land, Stephanie R.&lt;/author&gt;&lt;author&gt;Levy, David T.&lt;/author&gt;&lt;author&gt;Holford, Theodore&lt;/author&gt;&lt;author&gt;Fleischer, Nancy L.&lt;/author&gt;&lt;/authors&gt;&lt;/contributors&gt;&lt;titles&gt;&lt;title&gt;Sociodemographic Patterns of Exclusive, Dual, and Polytobacco Use Among U.S. High School Students: A Comparison of Three Nationally Representative Surveys&lt;/title&gt;&lt;secondary-title&gt;Journal of Adolescent Health&lt;/secondary-title&gt;&lt;/titles&gt;&lt;periodical&gt;&lt;full-title&gt;Journal of Adolescent Health&lt;/full-title&gt;&lt;/periodical&gt;&lt;pages&gt;750-757&lt;/pages&gt;&lt;volume&gt;68&lt;/volume&gt;&lt;number&gt;4&lt;/number&gt;&lt;keywords&gt;&lt;keyword&gt;Polytobacco use&lt;/keyword&gt;&lt;keyword&gt;Sociodemographic differences&lt;/keyword&gt;&lt;keyword&gt;High school students&lt;/keyword&gt;&lt;keyword&gt;ENDS&lt;/keyword&gt;&lt;/keywords&gt;&lt;dates&gt;&lt;year&gt;2021&lt;/year&gt;&lt;pub-dates&gt;&lt;date&gt;2021/04/01/&lt;/date&gt;&lt;/pub-dates&gt;&lt;/dates&gt;&lt;isbn&gt;1054-139X&lt;/isbn&gt;&lt;urls&gt;&lt;related-urls&gt;&lt;url&gt;https://www.sciencedirect.com/science/article/pii/S1054139X20306881&lt;/url&gt;&lt;/related-urls&gt;&lt;/urls&gt;&lt;electronic-resource-num&gt;https://doi.org/10.1016/j.jadohealth.2020.11.019&lt;/electronic-resource-num&gt;&lt;/record&gt;&lt;/Cite&gt;&lt;/EndNote&gt;</w:instrText>
      </w:r>
      <w:r w:rsidR="007A36A3" w:rsidRPr="00BC6654">
        <w:rPr>
          <w:rFonts w:ascii="Arial" w:hAnsi="Arial" w:cs="Arial"/>
        </w:rPr>
        <w:fldChar w:fldCharType="separate"/>
      </w:r>
      <w:r w:rsidR="00384CD9" w:rsidRPr="00BC6654">
        <w:rPr>
          <w:rFonts w:ascii="Arial" w:hAnsi="Arial" w:cs="Arial"/>
          <w:noProof/>
        </w:rPr>
        <w:t>(14)</w:t>
      </w:r>
      <w:r w:rsidR="007A36A3" w:rsidRPr="00BC6654">
        <w:rPr>
          <w:rFonts w:ascii="Arial" w:hAnsi="Arial" w:cs="Arial"/>
        </w:rPr>
        <w:fldChar w:fldCharType="end"/>
      </w:r>
      <w:r w:rsidR="00971214" w:rsidRPr="00BC6654">
        <w:rPr>
          <w:rFonts w:ascii="Arial" w:hAnsi="Arial" w:cs="Arial"/>
        </w:rPr>
        <w:t xml:space="preserve">, </w:t>
      </w:r>
      <w:r w:rsidR="0000378A">
        <w:rPr>
          <w:rFonts w:ascii="Arial" w:hAnsi="Arial" w:cs="Arial"/>
        </w:rPr>
        <w:t xml:space="preserve">the </w:t>
      </w:r>
      <w:r w:rsidR="00971214" w:rsidRPr="00BC6654">
        <w:rPr>
          <w:rFonts w:ascii="Arial" w:hAnsi="Arial" w:cs="Arial"/>
        </w:rPr>
        <w:t>dual</w:t>
      </w:r>
      <w:r w:rsidR="00995D62">
        <w:rPr>
          <w:rFonts w:ascii="Arial" w:hAnsi="Arial" w:cs="Arial"/>
        </w:rPr>
        <w:t>-</w:t>
      </w:r>
      <w:r w:rsidR="00971214" w:rsidRPr="00BC6654">
        <w:rPr>
          <w:rFonts w:ascii="Arial" w:hAnsi="Arial" w:cs="Arial"/>
        </w:rPr>
        <w:t xml:space="preserve">use </w:t>
      </w:r>
      <w:r w:rsidR="0000378A">
        <w:rPr>
          <w:rFonts w:ascii="Arial" w:hAnsi="Arial" w:cs="Arial"/>
        </w:rPr>
        <w:t>pattern consisting of</w:t>
      </w:r>
      <w:r w:rsidR="00971214" w:rsidRPr="00BC6654">
        <w:rPr>
          <w:rFonts w:ascii="Arial" w:hAnsi="Arial" w:cs="Arial"/>
        </w:rPr>
        <w:t xml:space="preserve"> e-cigarettes </w:t>
      </w:r>
      <w:r w:rsidR="00CC31AB">
        <w:rPr>
          <w:rFonts w:ascii="Arial" w:hAnsi="Arial" w:cs="Arial"/>
        </w:rPr>
        <w:t xml:space="preserve">used </w:t>
      </w:r>
      <w:r w:rsidR="0000378A">
        <w:rPr>
          <w:rFonts w:ascii="Arial" w:hAnsi="Arial" w:cs="Arial"/>
        </w:rPr>
        <w:t xml:space="preserve">together </w:t>
      </w:r>
      <w:r w:rsidR="00971214" w:rsidRPr="00BC6654">
        <w:rPr>
          <w:rFonts w:ascii="Arial" w:hAnsi="Arial" w:cs="Arial"/>
        </w:rPr>
        <w:t xml:space="preserve">with </w:t>
      </w:r>
      <w:r>
        <w:rPr>
          <w:rFonts w:ascii="Arial" w:hAnsi="Arial" w:cs="Arial"/>
        </w:rPr>
        <w:t xml:space="preserve">any </w:t>
      </w:r>
      <w:r w:rsidR="00971214" w:rsidRPr="00BC6654">
        <w:rPr>
          <w:rFonts w:ascii="Arial" w:hAnsi="Arial" w:cs="Arial"/>
        </w:rPr>
        <w:t>other product</w:t>
      </w:r>
      <w:r>
        <w:rPr>
          <w:rFonts w:ascii="Arial" w:hAnsi="Arial" w:cs="Arial"/>
        </w:rPr>
        <w:t xml:space="preserve">s </w:t>
      </w:r>
      <w:r w:rsidR="0000378A">
        <w:rPr>
          <w:rFonts w:ascii="Arial" w:hAnsi="Arial" w:cs="Arial"/>
        </w:rPr>
        <w:t xml:space="preserve">was more prevalent </w:t>
      </w:r>
      <w:r w:rsidR="00610E9A">
        <w:rPr>
          <w:rFonts w:ascii="Arial" w:hAnsi="Arial" w:cs="Arial"/>
        </w:rPr>
        <w:t>among</w:t>
      </w:r>
      <w:r w:rsidR="0000378A">
        <w:rPr>
          <w:rFonts w:ascii="Arial" w:hAnsi="Arial" w:cs="Arial"/>
        </w:rPr>
        <w:t xml:space="preserve"> </w:t>
      </w:r>
      <w:r w:rsidR="0000378A" w:rsidRPr="00BC6654">
        <w:rPr>
          <w:rFonts w:ascii="Arial" w:hAnsi="Arial" w:cs="Arial"/>
        </w:rPr>
        <w:t xml:space="preserve">non-Hispanic white adolescents </w:t>
      </w:r>
      <w:r w:rsidR="00971214" w:rsidRPr="00BC6654">
        <w:rPr>
          <w:rFonts w:ascii="Arial" w:hAnsi="Arial" w:cs="Arial"/>
        </w:rPr>
        <w:t xml:space="preserve">than </w:t>
      </w:r>
      <w:r w:rsidR="00610E9A">
        <w:rPr>
          <w:rFonts w:ascii="Arial" w:hAnsi="Arial" w:cs="Arial"/>
        </w:rPr>
        <w:t>among</w:t>
      </w:r>
      <w:r w:rsidR="0000378A">
        <w:rPr>
          <w:rFonts w:ascii="Arial" w:hAnsi="Arial" w:cs="Arial"/>
        </w:rPr>
        <w:t xml:space="preserve"> </w:t>
      </w:r>
      <w:r w:rsidR="00971214" w:rsidRPr="00BC6654">
        <w:rPr>
          <w:rFonts w:ascii="Arial" w:hAnsi="Arial" w:cs="Arial"/>
        </w:rPr>
        <w:t xml:space="preserve">non-Hispanic African American adolescents, but </w:t>
      </w:r>
      <w:r w:rsidR="0000378A">
        <w:rPr>
          <w:rFonts w:ascii="Arial" w:hAnsi="Arial" w:cs="Arial"/>
        </w:rPr>
        <w:t>no difference in the</w:t>
      </w:r>
      <w:r w:rsidR="00971214" w:rsidRPr="00BC6654">
        <w:rPr>
          <w:rFonts w:ascii="Arial" w:hAnsi="Arial" w:cs="Arial"/>
        </w:rPr>
        <w:t xml:space="preserve"> dual</w:t>
      </w:r>
      <w:r w:rsidR="00995D62">
        <w:rPr>
          <w:rFonts w:ascii="Arial" w:hAnsi="Arial" w:cs="Arial"/>
        </w:rPr>
        <w:t>-</w:t>
      </w:r>
      <w:r w:rsidR="00971214" w:rsidRPr="00BC6654">
        <w:rPr>
          <w:rFonts w:ascii="Arial" w:hAnsi="Arial" w:cs="Arial"/>
        </w:rPr>
        <w:t xml:space="preserve">use </w:t>
      </w:r>
      <w:r w:rsidR="0000378A">
        <w:rPr>
          <w:rFonts w:ascii="Arial" w:hAnsi="Arial" w:cs="Arial"/>
        </w:rPr>
        <w:t>pattern consisting of</w:t>
      </w:r>
      <w:r w:rsidR="00971214" w:rsidRPr="00BC6654">
        <w:rPr>
          <w:rFonts w:ascii="Arial" w:hAnsi="Arial" w:cs="Arial"/>
        </w:rPr>
        <w:t xml:space="preserve"> cigarettes </w:t>
      </w:r>
      <w:r w:rsidR="00CC31AB">
        <w:rPr>
          <w:rFonts w:ascii="Arial" w:hAnsi="Arial" w:cs="Arial"/>
        </w:rPr>
        <w:t>used together with</w:t>
      </w:r>
      <w:r w:rsidR="00971214" w:rsidRPr="00BC6654">
        <w:rPr>
          <w:rFonts w:ascii="Arial" w:hAnsi="Arial" w:cs="Arial"/>
        </w:rPr>
        <w:t xml:space="preserve"> other combustible products</w:t>
      </w:r>
      <w:r w:rsidR="00CC31AB">
        <w:rPr>
          <w:rFonts w:ascii="Arial" w:hAnsi="Arial" w:cs="Arial"/>
        </w:rPr>
        <w:t xml:space="preserve"> was observed between demographic groups</w:t>
      </w:r>
      <w:r w:rsidR="00971214" w:rsidRPr="00BC6654">
        <w:rPr>
          <w:rFonts w:ascii="Arial" w:hAnsi="Arial" w:cs="Arial"/>
        </w:rPr>
        <w:t>.</w:t>
      </w:r>
      <w:r w:rsidR="005D344D" w:rsidRPr="00BC6654">
        <w:rPr>
          <w:rFonts w:ascii="Arial" w:hAnsi="Arial" w:cs="Arial"/>
        </w:rPr>
        <w:t xml:space="preserve"> </w:t>
      </w:r>
      <w:r w:rsidR="00610E9A">
        <w:rPr>
          <w:rFonts w:ascii="Arial" w:hAnsi="Arial" w:cs="Arial"/>
        </w:rPr>
        <w:t>S</w:t>
      </w:r>
      <w:r w:rsidR="005D344D" w:rsidRPr="00BC6654">
        <w:rPr>
          <w:rFonts w:ascii="Arial" w:hAnsi="Arial" w:cs="Arial"/>
        </w:rPr>
        <w:t xml:space="preserve">tudies </w:t>
      </w:r>
      <w:r w:rsidR="00610E9A">
        <w:rPr>
          <w:rFonts w:ascii="Arial" w:hAnsi="Arial" w:cs="Arial"/>
        </w:rPr>
        <w:t xml:space="preserve">examining </w:t>
      </w:r>
      <w:r w:rsidR="005D344D" w:rsidRPr="00BC6654">
        <w:rPr>
          <w:rFonts w:ascii="Arial" w:hAnsi="Arial" w:cs="Arial"/>
        </w:rPr>
        <w:t>nationally representative data often combine several rac</w:t>
      </w:r>
      <w:r w:rsidR="00610E9A">
        <w:rPr>
          <w:rFonts w:ascii="Arial" w:hAnsi="Arial" w:cs="Arial"/>
        </w:rPr>
        <w:t>ial/</w:t>
      </w:r>
      <w:r w:rsidR="005D344D" w:rsidRPr="00BC6654">
        <w:rPr>
          <w:rFonts w:ascii="Arial" w:hAnsi="Arial" w:cs="Arial"/>
        </w:rPr>
        <w:t xml:space="preserve">ethnic groups into </w:t>
      </w:r>
      <w:r w:rsidR="00610E9A">
        <w:rPr>
          <w:rFonts w:ascii="Arial" w:hAnsi="Arial" w:cs="Arial"/>
        </w:rPr>
        <w:t xml:space="preserve">a single </w:t>
      </w:r>
      <w:r w:rsidR="005D344D" w:rsidRPr="00BC6654">
        <w:rPr>
          <w:rFonts w:ascii="Arial" w:hAnsi="Arial" w:cs="Arial"/>
        </w:rPr>
        <w:t xml:space="preserve">“non-Hispanic Other” </w:t>
      </w:r>
      <w:r w:rsidR="00610E9A">
        <w:rPr>
          <w:rFonts w:ascii="Arial" w:hAnsi="Arial" w:cs="Arial"/>
        </w:rPr>
        <w:t xml:space="preserve">category </w:t>
      </w:r>
      <w:r w:rsidR="005D344D" w:rsidRPr="00BC6654">
        <w:rPr>
          <w:rFonts w:ascii="Arial" w:hAnsi="Arial" w:cs="Arial"/>
        </w:rPr>
        <w:t xml:space="preserve">due to </w:t>
      </w:r>
      <w:r w:rsidR="00610E9A">
        <w:rPr>
          <w:rFonts w:ascii="Arial" w:hAnsi="Arial" w:cs="Arial"/>
        </w:rPr>
        <w:t xml:space="preserve">the </w:t>
      </w:r>
      <w:r w:rsidR="005D344D" w:rsidRPr="00BC6654">
        <w:rPr>
          <w:rFonts w:ascii="Arial" w:hAnsi="Arial" w:cs="Arial"/>
        </w:rPr>
        <w:t xml:space="preserve">limitations of common statistical methods </w:t>
      </w:r>
      <w:r w:rsidR="00610E9A">
        <w:rPr>
          <w:rFonts w:ascii="Arial" w:hAnsi="Arial" w:cs="Arial"/>
        </w:rPr>
        <w:t>when</w:t>
      </w:r>
      <w:r w:rsidR="005D344D" w:rsidRPr="00BC6654">
        <w:rPr>
          <w:rFonts w:ascii="Arial" w:hAnsi="Arial" w:cs="Arial"/>
        </w:rPr>
        <w:t xml:space="preserve"> </w:t>
      </w:r>
      <w:r w:rsidR="00610E9A">
        <w:rPr>
          <w:rFonts w:ascii="Arial" w:hAnsi="Arial" w:cs="Arial"/>
        </w:rPr>
        <w:t xml:space="preserve">handling </w:t>
      </w:r>
      <w:r w:rsidR="005D344D" w:rsidRPr="00BC6654">
        <w:rPr>
          <w:rFonts w:ascii="Arial" w:hAnsi="Arial" w:cs="Arial"/>
        </w:rPr>
        <w:t>small sample sizes</w:t>
      </w:r>
      <w:r w:rsidR="00610E9A">
        <w:rPr>
          <w:rFonts w:ascii="Arial" w:hAnsi="Arial" w:cs="Arial"/>
        </w:rPr>
        <w:t>; however,</w:t>
      </w:r>
      <w:r w:rsidR="005D344D" w:rsidRPr="00BC6654">
        <w:rPr>
          <w:rFonts w:ascii="Arial" w:hAnsi="Arial" w:cs="Arial"/>
        </w:rPr>
        <w:t xml:space="preserve"> research suggests substantial variation</w:t>
      </w:r>
      <w:r w:rsidR="00610E9A">
        <w:rPr>
          <w:rFonts w:ascii="Arial" w:hAnsi="Arial" w:cs="Arial"/>
        </w:rPr>
        <w:t xml:space="preserve">s exist </w:t>
      </w:r>
      <w:r w:rsidR="005D344D" w:rsidRPr="00BC6654">
        <w:rPr>
          <w:rFonts w:ascii="Arial" w:hAnsi="Arial" w:cs="Arial"/>
        </w:rPr>
        <w:t xml:space="preserve">in MTEP use </w:t>
      </w:r>
      <w:r w:rsidR="00610E9A">
        <w:rPr>
          <w:rFonts w:ascii="Arial" w:hAnsi="Arial" w:cs="Arial"/>
        </w:rPr>
        <w:t xml:space="preserve">patterns </w:t>
      </w:r>
      <w:r w:rsidR="005D344D" w:rsidRPr="00BC6654">
        <w:rPr>
          <w:rFonts w:ascii="Arial" w:hAnsi="Arial" w:cs="Arial"/>
        </w:rPr>
        <w:t xml:space="preserve">between </w:t>
      </w:r>
      <w:r w:rsidR="00EF6426">
        <w:rPr>
          <w:rFonts w:ascii="Arial" w:hAnsi="Arial" w:cs="Arial"/>
        </w:rPr>
        <w:t xml:space="preserve">racial/ethnic </w:t>
      </w:r>
      <w:r w:rsidR="005D344D" w:rsidRPr="00BC6654">
        <w:rPr>
          <w:rFonts w:ascii="Arial" w:hAnsi="Arial" w:cs="Arial"/>
        </w:rPr>
        <w:t xml:space="preserve">subgroups </w:t>
      </w:r>
      <w:r w:rsidR="005D344D" w:rsidRPr="00BC6654">
        <w:rPr>
          <w:rFonts w:ascii="Arial" w:hAnsi="Arial" w:cs="Arial"/>
        </w:rPr>
        <w:fldChar w:fldCharType="begin"/>
      </w:r>
      <w:r w:rsidR="00516CCC" w:rsidRPr="00BC6654">
        <w:rPr>
          <w:rFonts w:ascii="Arial" w:hAnsi="Arial" w:cs="Arial"/>
        </w:rPr>
        <w:instrText xml:space="preserve"> ADDIN EN.CITE &lt;EndNote&gt;&lt;Cite&gt;&lt;Author&gt;Mattingly&lt;/Author&gt;&lt;Year&gt;2020&lt;/Year&gt;&lt;RecNum&gt;16&lt;/RecNum&gt;&lt;DisplayText&gt;(16)&lt;/DisplayText&gt;&lt;record&gt;&lt;rec-number&gt;16&lt;/rec-number&gt;&lt;foreign-keys&gt;&lt;key app="EN" db-id="0f9sdvee4rzsa9expxopeezbxvzez00tfpft" timestamp="1675719421"&gt;16&lt;/key&gt;&lt;/foreign-keys&gt;&lt;ref-type name="Journal Article"&gt;17&lt;/ref-type&gt;&lt;contributors&gt;&lt;authors&gt;&lt;author&gt;Mattingly, Delvon T.&lt;/author&gt;&lt;author&gt;Hirschtick, Jana L.&lt;/author&gt;&lt;author&gt;Fleischer, Nancy L.&lt;/author&gt;&lt;/authors&gt;&lt;/contributors&gt;&lt;titles&gt;&lt;title&gt;Unpacking the Non-Hispanic Other Category: Differences in Patterns of Tobacco Product Use Among Youth and Adults in the United States, 2009–2018&lt;/title&gt;&lt;secondary-title&gt;Journal of Immigrant and Minority Health&lt;/secondary-title&gt;&lt;/titles&gt;&lt;periodical&gt;&lt;full-title&gt;Journal of Immigrant and Minority Health&lt;/full-title&gt;&lt;/periodical&gt;&lt;pages&gt;1368-1372&lt;/pages&gt;&lt;volume&gt;22&lt;/volume&gt;&lt;number&gt;6&lt;/number&gt;&lt;dates&gt;&lt;year&gt;2020&lt;/year&gt;&lt;pub-dates&gt;&lt;date&gt;2020/12/01&lt;/date&gt;&lt;/pub-dates&gt;&lt;/dates&gt;&lt;isbn&gt;1557-1920&lt;/isbn&gt;&lt;urls&gt;&lt;related-urls&gt;&lt;url&gt;https://doi.org/10.1007/s10903-020-01089-0&lt;/url&gt;&lt;/related-urls&gt;&lt;/urls&gt;&lt;electronic-resource-num&gt;10.1007/s10903-020-01089-0&lt;/electronic-resource-num&gt;&lt;/record&gt;&lt;/Cite&gt;&lt;/EndNote&gt;</w:instrText>
      </w:r>
      <w:r w:rsidR="005D344D" w:rsidRPr="00BC6654">
        <w:rPr>
          <w:rFonts w:ascii="Arial" w:hAnsi="Arial" w:cs="Arial"/>
        </w:rPr>
        <w:fldChar w:fldCharType="separate"/>
      </w:r>
      <w:r w:rsidR="000E317D" w:rsidRPr="00BC6654">
        <w:rPr>
          <w:rFonts w:ascii="Arial" w:hAnsi="Arial" w:cs="Arial"/>
          <w:noProof/>
        </w:rPr>
        <w:t>(16)</w:t>
      </w:r>
      <w:r w:rsidR="005D344D" w:rsidRPr="00BC6654">
        <w:rPr>
          <w:rFonts w:ascii="Arial" w:hAnsi="Arial" w:cs="Arial"/>
        </w:rPr>
        <w:fldChar w:fldCharType="end"/>
      </w:r>
      <w:r w:rsidR="005D344D" w:rsidRPr="00BC6654">
        <w:rPr>
          <w:rFonts w:ascii="Arial" w:hAnsi="Arial" w:cs="Arial"/>
        </w:rPr>
        <w:t xml:space="preserve">. </w:t>
      </w:r>
      <w:r w:rsidR="00EF6426">
        <w:rPr>
          <w:rFonts w:ascii="Arial" w:hAnsi="Arial" w:cs="Arial"/>
        </w:rPr>
        <w:t>Therefore, r</w:t>
      </w:r>
      <w:r w:rsidR="00B66FF0" w:rsidRPr="00BC6654">
        <w:rPr>
          <w:rFonts w:ascii="Arial" w:hAnsi="Arial" w:cs="Arial"/>
        </w:rPr>
        <w:t xml:space="preserve">esearch </w:t>
      </w:r>
      <w:r w:rsidR="00EF6426">
        <w:rPr>
          <w:rFonts w:ascii="Arial" w:hAnsi="Arial" w:cs="Arial"/>
        </w:rPr>
        <w:t xml:space="preserve">examining the </w:t>
      </w:r>
      <w:r w:rsidR="00B66FF0" w:rsidRPr="00BC6654">
        <w:rPr>
          <w:rFonts w:ascii="Arial" w:hAnsi="Arial" w:cs="Arial"/>
        </w:rPr>
        <w:t xml:space="preserve">risk factors </w:t>
      </w:r>
      <w:r w:rsidR="00EF6426">
        <w:rPr>
          <w:rFonts w:ascii="Arial" w:hAnsi="Arial" w:cs="Arial"/>
        </w:rPr>
        <w:t>associated with</w:t>
      </w:r>
      <w:r w:rsidR="00B66FF0" w:rsidRPr="00BC6654">
        <w:rPr>
          <w:rFonts w:ascii="Arial" w:hAnsi="Arial" w:cs="Arial"/>
        </w:rPr>
        <w:t xml:space="preserve"> MTEP use requires </w:t>
      </w:r>
      <w:r w:rsidR="00EF6426">
        <w:rPr>
          <w:rFonts w:ascii="Arial" w:hAnsi="Arial" w:cs="Arial"/>
        </w:rPr>
        <w:t xml:space="preserve">the development of new </w:t>
      </w:r>
      <w:r w:rsidR="00B66FF0" w:rsidRPr="00BC6654">
        <w:rPr>
          <w:rFonts w:ascii="Arial" w:hAnsi="Arial" w:cs="Arial"/>
        </w:rPr>
        <w:t xml:space="preserve">statistical methods that </w:t>
      </w:r>
      <w:r w:rsidR="00B83337" w:rsidRPr="00BC6654">
        <w:rPr>
          <w:rFonts w:ascii="Arial" w:hAnsi="Arial" w:cs="Arial"/>
        </w:rPr>
        <w:t xml:space="preserve">remain robust </w:t>
      </w:r>
      <w:r w:rsidR="00B83337">
        <w:rPr>
          <w:rFonts w:ascii="Arial" w:hAnsi="Arial" w:cs="Arial"/>
        </w:rPr>
        <w:t>when analyzing</w:t>
      </w:r>
      <w:r w:rsidR="00B83337" w:rsidRPr="00BC6654">
        <w:rPr>
          <w:rFonts w:ascii="Arial" w:hAnsi="Arial" w:cs="Arial"/>
        </w:rPr>
        <w:t xml:space="preserve"> small sample sizes</w:t>
      </w:r>
      <w:r w:rsidR="00B83337">
        <w:rPr>
          <w:rFonts w:ascii="Arial" w:hAnsi="Arial" w:cs="Arial"/>
        </w:rPr>
        <w:t xml:space="preserve"> while also</w:t>
      </w:r>
      <w:r w:rsidR="00B83337" w:rsidRPr="00BC6654" w:rsidDel="00EF6426">
        <w:rPr>
          <w:rFonts w:ascii="Arial" w:hAnsi="Arial" w:cs="Arial"/>
        </w:rPr>
        <w:t xml:space="preserve"> </w:t>
      </w:r>
      <w:r w:rsidR="00B66FF0" w:rsidRPr="00BC6654">
        <w:rPr>
          <w:rFonts w:ascii="Arial" w:hAnsi="Arial" w:cs="Arial"/>
        </w:rPr>
        <w:t>allow</w:t>
      </w:r>
      <w:r w:rsidR="00B83337">
        <w:rPr>
          <w:rFonts w:ascii="Arial" w:hAnsi="Arial" w:cs="Arial"/>
        </w:rPr>
        <w:t>ing</w:t>
      </w:r>
      <w:r w:rsidR="00B66FF0" w:rsidRPr="00BC6654">
        <w:rPr>
          <w:rFonts w:ascii="Arial" w:hAnsi="Arial" w:cs="Arial"/>
        </w:rPr>
        <w:t xml:space="preserve"> for the examination of </w:t>
      </w:r>
      <w:r w:rsidR="00B51C9B">
        <w:rPr>
          <w:rFonts w:ascii="Arial" w:hAnsi="Arial" w:cs="Arial"/>
        </w:rPr>
        <w:t xml:space="preserve">complex </w:t>
      </w:r>
      <w:r w:rsidR="00EF6426">
        <w:rPr>
          <w:rFonts w:ascii="Arial" w:hAnsi="Arial" w:cs="Arial"/>
        </w:rPr>
        <w:t xml:space="preserve">MTEP use </w:t>
      </w:r>
      <w:r w:rsidR="00B66FF0" w:rsidRPr="00BC6654">
        <w:rPr>
          <w:rFonts w:ascii="Arial" w:hAnsi="Arial" w:cs="Arial"/>
        </w:rPr>
        <w:t>patterns</w:t>
      </w:r>
      <w:r w:rsidR="00B51C9B">
        <w:rPr>
          <w:rFonts w:ascii="Arial" w:hAnsi="Arial" w:cs="Arial"/>
        </w:rPr>
        <w:t xml:space="preserve">, </w:t>
      </w:r>
      <w:r w:rsidR="00B66FF0" w:rsidRPr="00BC6654">
        <w:rPr>
          <w:rFonts w:ascii="Arial" w:hAnsi="Arial" w:cs="Arial"/>
        </w:rPr>
        <w:t>includ</w:t>
      </w:r>
      <w:r w:rsidR="00B51C9B">
        <w:rPr>
          <w:rFonts w:ascii="Arial" w:hAnsi="Arial" w:cs="Arial"/>
        </w:rPr>
        <w:t>ing</w:t>
      </w:r>
      <w:r w:rsidR="00B66FF0" w:rsidRPr="00BC6654">
        <w:rPr>
          <w:rFonts w:ascii="Arial" w:hAnsi="Arial" w:cs="Arial"/>
        </w:rPr>
        <w:t xml:space="preserve"> </w:t>
      </w:r>
      <w:r w:rsidR="00B51C9B">
        <w:rPr>
          <w:rFonts w:ascii="Arial" w:hAnsi="Arial" w:cs="Arial"/>
        </w:rPr>
        <w:t xml:space="preserve">the use of </w:t>
      </w:r>
      <w:r w:rsidR="00B66FF0" w:rsidRPr="00BC6654">
        <w:rPr>
          <w:rFonts w:ascii="Arial" w:hAnsi="Arial" w:cs="Arial"/>
        </w:rPr>
        <w:t>specific product</w:t>
      </w:r>
      <w:r w:rsidR="00B51C9B">
        <w:rPr>
          <w:rFonts w:ascii="Arial" w:hAnsi="Arial" w:cs="Arial"/>
        </w:rPr>
        <w:t xml:space="preserve"> combinations</w:t>
      </w:r>
      <w:r w:rsidR="00B66FF0" w:rsidRPr="00BC6654">
        <w:rPr>
          <w:rFonts w:ascii="Arial" w:hAnsi="Arial" w:cs="Arial"/>
        </w:rPr>
        <w:t xml:space="preserve"> and </w:t>
      </w:r>
      <w:r w:rsidR="00B51C9B">
        <w:rPr>
          <w:rFonts w:ascii="Arial" w:hAnsi="Arial" w:cs="Arial"/>
        </w:rPr>
        <w:t xml:space="preserve">different use </w:t>
      </w:r>
      <w:r w:rsidR="00B66FF0" w:rsidRPr="00BC6654">
        <w:rPr>
          <w:rFonts w:ascii="Arial" w:hAnsi="Arial" w:cs="Arial"/>
        </w:rPr>
        <w:t>frequenc</w:t>
      </w:r>
      <w:r w:rsidR="00B51C9B">
        <w:rPr>
          <w:rFonts w:ascii="Arial" w:hAnsi="Arial" w:cs="Arial"/>
        </w:rPr>
        <w:t>ies</w:t>
      </w:r>
      <w:r w:rsidR="00B66FF0" w:rsidRPr="00BC6654">
        <w:rPr>
          <w:rFonts w:ascii="Arial" w:hAnsi="Arial" w:cs="Arial"/>
        </w:rPr>
        <w:t>.</w:t>
      </w:r>
    </w:p>
    <w:p w14:paraId="1BD0A4CE" w14:textId="695D8586" w:rsidR="003D36FA" w:rsidRPr="00BC6654" w:rsidRDefault="000E317D">
      <w:pPr>
        <w:pStyle w:val="Default"/>
        <w:widowControl w:val="0"/>
        <w:spacing w:after="80"/>
        <w:ind w:firstLine="720"/>
        <w:jc w:val="both"/>
        <w:rPr>
          <w:sz w:val="22"/>
          <w:szCs w:val="22"/>
        </w:rPr>
        <w:pPrChange w:id="9" w:author="Erin Mead-Morse" w:date="2023-02-21T11:12:00Z">
          <w:pPr>
            <w:pStyle w:val="Default"/>
            <w:widowControl w:val="0"/>
            <w:spacing w:after="80"/>
            <w:jc w:val="both"/>
          </w:pPr>
        </w:pPrChange>
      </w:pPr>
      <w:r w:rsidRPr="00BC6654">
        <w:rPr>
          <w:color w:val="auto"/>
          <w:sz w:val="22"/>
          <w:szCs w:val="22"/>
        </w:rPr>
        <w:t>Canonical correlation</w:t>
      </w:r>
      <w:r w:rsidR="00A46BAA">
        <w:rPr>
          <w:color w:val="auto"/>
          <w:sz w:val="22"/>
          <w:szCs w:val="22"/>
        </w:rPr>
        <w:t xml:space="preserve"> analysis (CCA)</w:t>
      </w:r>
      <w:r w:rsidRPr="00BC6654">
        <w:rPr>
          <w:color w:val="auto"/>
          <w:sz w:val="22"/>
          <w:szCs w:val="22"/>
        </w:rPr>
        <w:t xml:space="preserve"> </w:t>
      </w:r>
      <w:r w:rsidR="00B66FF0" w:rsidRPr="00BC6654">
        <w:rPr>
          <w:color w:val="auto"/>
          <w:sz w:val="22"/>
          <w:szCs w:val="22"/>
        </w:rPr>
        <w:t>ha</w:t>
      </w:r>
      <w:r w:rsidR="00A46BAA">
        <w:rPr>
          <w:color w:val="auto"/>
          <w:sz w:val="22"/>
          <w:szCs w:val="22"/>
        </w:rPr>
        <w:t>s</w:t>
      </w:r>
      <w:r w:rsidR="00B66FF0" w:rsidRPr="00BC6654">
        <w:rPr>
          <w:color w:val="auto"/>
          <w:sz w:val="22"/>
          <w:szCs w:val="22"/>
        </w:rPr>
        <w:t xml:space="preserve"> the potential to overcome </w:t>
      </w:r>
      <w:r w:rsidR="00EA442A">
        <w:rPr>
          <w:color w:val="auto"/>
          <w:sz w:val="22"/>
          <w:szCs w:val="22"/>
        </w:rPr>
        <w:t xml:space="preserve">statistical </w:t>
      </w:r>
      <w:r w:rsidR="00B66FF0" w:rsidRPr="00BC6654">
        <w:rPr>
          <w:color w:val="auto"/>
          <w:sz w:val="22"/>
          <w:szCs w:val="22"/>
        </w:rPr>
        <w:t>challenge</w:t>
      </w:r>
      <w:r w:rsidR="00EA442A">
        <w:rPr>
          <w:color w:val="auto"/>
          <w:sz w:val="22"/>
          <w:szCs w:val="22"/>
        </w:rPr>
        <w:t>s to MTEP use analysis</w:t>
      </w:r>
      <w:r w:rsidR="00B66FF0" w:rsidRPr="00BC6654">
        <w:rPr>
          <w:color w:val="auto"/>
          <w:sz w:val="22"/>
          <w:szCs w:val="22"/>
        </w:rPr>
        <w:t xml:space="preserve"> because </w:t>
      </w:r>
      <w:r w:rsidR="00B654AC">
        <w:rPr>
          <w:color w:val="auto"/>
          <w:sz w:val="22"/>
          <w:szCs w:val="22"/>
        </w:rPr>
        <w:t>it</w:t>
      </w:r>
      <w:r w:rsidR="00B66FF0" w:rsidRPr="00BC6654">
        <w:rPr>
          <w:color w:val="auto"/>
          <w:sz w:val="22"/>
          <w:szCs w:val="22"/>
        </w:rPr>
        <w:t xml:space="preserve"> allow</w:t>
      </w:r>
      <w:r w:rsidR="00B654AC">
        <w:rPr>
          <w:color w:val="auto"/>
          <w:sz w:val="22"/>
          <w:szCs w:val="22"/>
        </w:rPr>
        <w:t>s</w:t>
      </w:r>
      <w:r w:rsidR="00B66FF0" w:rsidRPr="00BC6654">
        <w:rPr>
          <w:color w:val="auto"/>
          <w:sz w:val="22"/>
          <w:szCs w:val="22"/>
        </w:rPr>
        <w:t xml:space="preserve"> for the examination</w:t>
      </w:r>
      <w:r w:rsidR="00702DDD" w:rsidRPr="00BC6654">
        <w:rPr>
          <w:color w:val="auto"/>
          <w:sz w:val="22"/>
          <w:szCs w:val="22"/>
        </w:rPr>
        <w:t xml:space="preserve"> </w:t>
      </w:r>
      <w:r w:rsidR="00B66FF0" w:rsidRPr="00BC6654">
        <w:rPr>
          <w:color w:val="auto"/>
          <w:sz w:val="22"/>
          <w:szCs w:val="22"/>
        </w:rPr>
        <w:t>of association</w:t>
      </w:r>
      <w:r w:rsidR="00EA442A">
        <w:rPr>
          <w:color w:val="auto"/>
          <w:sz w:val="22"/>
          <w:szCs w:val="22"/>
        </w:rPr>
        <w:t>s</w:t>
      </w:r>
      <w:r w:rsidR="00B66FF0" w:rsidRPr="00BC6654">
        <w:rPr>
          <w:color w:val="auto"/>
          <w:sz w:val="22"/>
          <w:szCs w:val="22"/>
        </w:rPr>
        <w:t xml:space="preserve"> between multiple risk factors (independent variable</w:t>
      </w:r>
      <w:r w:rsidR="00EA442A">
        <w:rPr>
          <w:color w:val="auto"/>
          <w:sz w:val="22"/>
          <w:szCs w:val="22"/>
        </w:rPr>
        <w:t>s</w:t>
      </w:r>
      <w:r w:rsidR="00B66FF0" w:rsidRPr="00BC6654">
        <w:rPr>
          <w:color w:val="auto"/>
          <w:sz w:val="22"/>
          <w:szCs w:val="22"/>
        </w:rPr>
        <w:t xml:space="preserve">) and </w:t>
      </w:r>
      <w:r w:rsidR="00EA442A">
        <w:rPr>
          <w:color w:val="auto"/>
          <w:sz w:val="22"/>
          <w:szCs w:val="22"/>
        </w:rPr>
        <w:t xml:space="preserve">the </w:t>
      </w:r>
      <w:r w:rsidR="00B66FF0" w:rsidRPr="00BC6654">
        <w:rPr>
          <w:color w:val="auto"/>
          <w:sz w:val="22"/>
          <w:szCs w:val="22"/>
        </w:rPr>
        <w:t>frequency of specific tobacco product</w:t>
      </w:r>
      <w:r w:rsidR="00EA442A">
        <w:rPr>
          <w:color w:val="auto"/>
          <w:sz w:val="22"/>
          <w:szCs w:val="22"/>
        </w:rPr>
        <w:t xml:space="preserve"> use</w:t>
      </w:r>
      <w:r w:rsidR="00B66FF0" w:rsidRPr="00BC6654">
        <w:rPr>
          <w:color w:val="auto"/>
          <w:sz w:val="22"/>
          <w:szCs w:val="22"/>
        </w:rPr>
        <w:t xml:space="preserve"> (dependent variable) </w:t>
      </w:r>
      <w:r w:rsidR="00A46BAA">
        <w:rPr>
          <w:color w:val="auto"/>
          <w:sz w:val="22"/>
          <w:szCs w:val="22"/>
        </w:rPr>
        <w:t>among</w:t>
      </w:r>
      <w:r w:rsidR="00B66FF0" w:rsidRPr="00BC6654">
        <w:rPr>
          <w:color w:val="auto"/>
          <w:sz w:val="22"/>
          <w:szCs w:val="22"/>
        </w:rPr>
        <w:t xml:space="preserve"> MTEP users.</w:t>
      </w:r>
      <w:r w:rsidR="003E3D6C" w:rsidRPr="003E3D6C">
        <w:rPr>
          <w:color w:val="auto"/>
          <w:sz w:val="22"/>
          <w:szCs w:val="22"/>
        </w:rPr>
        <w:t xml:space="preserve"> </w:t>
      </w:r>
      <w:r w:rsidR="007B7CCE">
        <w:rPr>
          <w:color w:val="auto"/>
          <w:sz w:val="22"/>
          <w:szCs w:val="22"/>
        </w:rPr>
        <w:t xml:space="preserve">Although in general in CCA it is customary not to explicitly referred to one set of variables as independent and the other as the dependent set of variables, in this project their cause-effect relationship is evident and hence we considered fair and illuminating to use these terms. </w:t>
      </w:r>
      <w:r w:rsidR="003E3D6C" w:rsidRPr="003E3D6C">
        <w:rPr>
          <w:color w:val="auto"/>
          <w:sz w:val="22"/>
          <w:szCs w:val="22"/>
        </w:rPr>
        <w:t xml:space="preserve">CCA can be considered a generalization of linear regression with multiple outcomes </w:t>
      </w:r>
      <w:r w:rsidR="003E3D6C">
        <w:rPr>
          <w:color w:val="auto"/>
          <w:sz w:val="22"/>
          <w:szCs w:val="22"/>
        </w:rPr>
        <w:t>that</w:t>
      </w:r>
      <w:r w:rsidR="003E3D6C" w:rsidRPr="003E3D6C">
        <w:rPr>
          <w:color w:val="auto"/>
          <w:sz w:val="22"/>
          <w:szCs w:val="22"/>
        </w:rPr>
        <w:t xml:space="preserve"> do</w:t>
      </w:r>
      <w:r w:rsidR="00EE1CDD">
        <w:rPr>
          <w:color w:val="auto"/>
          <w:sz w:val="22"/>
          <w:szCs w:val="22"/>
        </w:rPr>
        <w:t>es</w:t>
      </w:r>
      <w:r w:rsidR="003E3D6C" w:rsidRPr="003E3D6C">
        <w:rPr>
          <w:color w:val="auto"/>
          <w:sz w:val="22"/>
          <w:szCs w:val="22"/>
        </w:rPr>
        <w:t xml:space="preserve"> not require the separate analysis of each exposure–outcome relationship</w:t>
      </w:r>
      <w:r w:rsidR="003E3D6C">
        <w:rPr>
          <w:color w:val="auto"/>
          <w:sz w:val="22"/>
          <w:szCs w:val="22"/>
        </w:rPr>
        <w:t xml:space="preserve">, allowing the simultaneous analysis of multiple outcomes for the same tobacco-use exposures, which is one of its main advantages </w:t>
      </w:r>
      <w:r w:rsidR="00A64A53" w:rsidRPr="00BC6654">
        <w:rPr>
          <w:color w:val="auto"/>
          <w:sz w:val="22"/>
          <w:szCs w:val="22"/>
        </w:rPr>
        <w:t xml:space="preserve">over other techniques </w:t>
      </w:r>
      <w:r w:rsidR="00B654AC">
        <w:rPr>
          <w:color w:val="auto"/>
          <w:sz w:val="22"/>
          <w:szCs w:val="22"/>
        </w:rPr>
        <w:t xml:space="preserve">that are </w:t>
      </w:r>
      <w:r w:rsidR="00A64A53" w:rsidRPr="00BC6654">
        <w:rPr>
          <w:color w:val="auto"/>
          <w:sz w:val="22"/>
          <w:szCs w:val="22"/>
        </w:rPr>
        <w:t>commonly applied to cross-sectional analys</w:t>
      </w:r>
      <w:r w:rsidR="00B654AC">
        <w:rPr>
          <w:color w:val="auto"/>
          <w:sz w:val="22"/>
          <w:szCs w:val="22"/>
        </w:rPr>
        <w:t>e</w:t>
      </w:r>
      <w:r w:rsidR="00A64A53" w:rsidRPr="00BC6654">
        <w:rPr>
          <w:color w:val="auto"/>
          <w:sz w:val="22"/>
          <w:szCs w:val="22"/>
        </w:rPr>
        <w:t xml:space="preserve">s </w:t>
      </w:r>
      <w:r w:rsidR="00B654AC">
        <w:rPr>
          <w:color w:val="auto"/>
          <w:sz w:val="22"/>
          <w:szCs w:val="22"/>
        </w:rPr>
        <w:t>of</w:t>
      </w:r>
      <w:r w:rsidR="00A64A53" w:rsidRPr="00BC6654">
        <w:rPr>
          <w:color w:val="auto"/>
          <w:sz w:val="22"/>
          <w:szCs w:val="22"/>
        </w:rPr>
        <w:t xml:space="preserve"> large </w:t>
      </w:r>
      <w:r w:rsidR="00A64A53" w:rsidRPr="00BC6654">
        <w:rPr>
          <w:color w:val="auto"/>
          <w:sz w:val="22"/>
          <w:szCs w:val="22"/>
        </w:rPr>
        <w:lastRenderedPageBreak/>
        <w:t>number</w:t>
      </w:r>
      <w:r w:rsidR="003E3D6C">
        <w:rPr>
          <w:color w:val="auto"/>
          <w:sz w:val="22"/>
          <w:szCs w:val="22"/>
        </w:rPr>
        <w:t>s</w:t>
      </w:r>
      <w:r w:rsidR="00A64A53" w:rsidRPr="00BC6654">
        <w:rPr>
          <w:color w:val="auto"/>
          <w:sz w:val="22"/>
          <w:szCs w:val="22"/>
        </w:rPr>
        <w:t xml:space="preserve"> of variables (e.g., generalized additive mixed models)</w:t>
      </w:r>
      <w:r w:rsidR="003E3D6C">
        <w:rPr>
          <w:color w:val="auto"/>
          <w:sz w:val="22"/>
          <w:szCs w:val="22"/>
        </w:rPr>
        <w:t xml:space="preserve">. </w:t>
      </w:r>
      <w:r w:rsidR="00A64A53" w:rsidRPr="00BC6654">
        <w:rPr>
          <w:color w:val="auto"/>
          <w:sz w:val="22"/>
          <w:szCs w:val="22"/>
        </w:rPr>
        <w:t>CCA provides a holistic view of the complex relationships that exist among all variables at the same time.</w:t>
      </w:r>
    </w:p>
    <w:p w14:paraId="7B541F2A" w14:textId="279D582F" w:rsidR="00C2590A" w:rsidRPr="00BC6654" w:rsidRDefault="00D946C4">
      <w:pPr>
        <w:widowControl w:val="0"/>
        <w:autoSpaceDE w:val="0"/>
        <w:autoSpaceDN w:val="0"/>
        <w:adjustRightInd w:val="0"/>
        <w:spacing w:after="80" w:line="240" w:lineRule="auto"/>
        <w:ind w:firstLine="720"/>
        <w:jc w:val="both"/>
        <w:rPr>
          <w:rFonts w:ascii="Arial" w:hAnsi="Arial" w:cs="Arial"/>
        </w:rPr>
        <w:pPrChange w:id="10" w:author="Erin Mead-Morse" w:date="2023-02-21T11:12:00Z">
          <w:pPr>
            <w:widowControl w:val="0"/>
            <w:autoSpaceDE w:val="0"/>
            <w:autoSpaceDN w:val="0"/>
            <w:adjustRightInd w:val="0"/>
            <w:spacing w:after="80" w:line="240" w:lineRule="auto"/>
            <w:jc w:val="both"/>
          </w:pPr>
        </w:pPrChange>
      </w:pPr>
      <w:r w:rsidRPr="00BC6654">
        <w:rPr>
          <w:rFonts w:ascii="Arial" w:hAnsi="Arial" w:cs="Arial"/>
        </w:rPr>
        <w:t>Most existing data</w:t>
      </w:r>
      <w:r w:rsidR="0034633F">
        <w:rPr>
          <w:rFonts w:ascii="Arial" w:hAnsi="Arial" w:cs="Arial"/>
        </w:rPr>
        <w:t xml:space="preserve"> </w:t>
      </w:r>
      <w:r w:rsidRPr="00BC6654">
        <w:rPr>
          <w:rFonts w:ascii="Arial" w:hAnsi="Arial" w:cs="Arial"/>
        </w:rPr>
        <w:t xml:space="preserve">sets </w:t>
      </w:r>
      <w:r w:rsidR="0070277A">
        <w:rPr>
          <w:rFonts w:ascii="Arial" w:hAnsi="Arial" w:cs="Arial"/>
        </w:rPr>
        <w:t>examining</w:t>
      </w:r>
      <w:r w:rsidRPr="00BC6654">
        <w:rPr>
          <w:rFonts w:ascii="Arial" w:hAnsi="Arial" w:cs="Arial"/>
        </w:rPr>
        <w:t xml:space="preserve"> tobacco use and health</w:t>
      </w:r>
      <w:r w:rsidR="00C2590A" w:rsidRPr="00BC6654">
        <w:rPr>
          <w:rFonts w:ascii="Arial" w:hAnsi="Arial" w:cs="Arial"/>
        </w:rPr>
        <w:t xml:space="preserve"> </w:t>
      </w:r>
      <w:r w:rsidRPr="00BC6654">
        <w:rPr>
          <w:rFonts w:ascii="Arial" w:hAnsi="Arial" w:cs="Arial"/>
        </w:rPr>
        <w:t>were collected using complex survey design</w:t>
      </w:r>
      <w:r w:rsidR="0070277A">
        <w:rPr>
          <w:rFonts w:ascii="Arial" w:hAnsi="Arial" w:cs="Arial"/>
        </w:rPr>
        <w:t>s</w:t>
      </w:r>
      <w:r w:rsidRPr="00BC6654">
        <w:rPr>
          <w:rFonts w:ascii="Arial" w:hAnsi="Arial" w:cs="Arial"/>
        </w:rPr>
        <w:t xml:space="preserve"> </w:t>
      </w:r>
      <w:r w:rsidR="0070277A">
        <w:rPr>
          <w:rFonts w:ascii="Arial" w:hAnsi="Arial" w:cs="Arial"/>
        </w:rPr>
        <w:t>rather than</w:t>
      </w:r>
      <w:r w:rsidRPr="00BC6654">
        <w:rPr>
          <w:rFonts w:ascii="Arial" w:hAnsi="Arial" w:cs="Arial"/>
        </w:rPr>
        <w:t xml:space="preserve"> simple random sample</w:t>
      </w:r>
      <w:r w:rsidR="0070277A">
        <w:rPr>
          <w:rFonts w:ascii="Arial" w:hAnsi="Arial" w:cs="Arial"/>
        </w:rPr>
        <w:t>s</w:t>
      </w:r>
      <w:r w:rsidR="000D36B3">
        <w:rPr>
          <w:rFonts w:ascii="Arial" w:hAnsi="Arial" w:cs="Arial"/>
        </w:rPr>
        <w:t>.</w:t>
      </w:r>
      <w:r w:rsidR="0034633F">
        <w:rPr>
          <w:rFonts w:ascii="Arial" w:hAnsi="Arial" w:cs="Arial"/>
        </w:rPr>
        <w:t xml:space="preserve"> </w:t>
      </w:r>
      <w:r w:rsidR="000D36B3">
        <w:rPr>
          <w:rFonts w:ascii="Arial" w:hAnsi="Arial" w:cs="Arial"/>
        </w:rPr>
        <w:t>T</w:t>
      </w:r>
      <w:r w:rsidR="0034633F">
        <w:rPr>
          <w:rFonts w:ascii="Arial" w:hAnsi="Arial" w:cs="Arial"/>
        </w:rPr>
        <w:t>he</w:t>
      </w:r>
      <w:r w:rsidRPr="00BC6654">
        <w:rPr>
          <w:rFonts w:ascii="Arial" w:hAnsi="Arial" w:cs="Arial"/>
        </w:rPr>
        <w:t xml:space="preserve"> accurate analysis </w:t>
      </w:r>
      <w:r w:rsidR="0034633F">
        <w:rPr>
          <w:rFonts w:ascii="Arial" w:hAnsi="Arial" w:cs="Arial"/>
        </w:rPr>
        <w:t xml:space="preserve">of these data </w:t>
      </w:r>
      <w:r w:rsidRPr="00BC6654">
        <w:rPr>
          <w:rFonts w:ascii="Arial" w:hAnsi="Arial" w:cs="Arial"/>
        </w:rPr>
        <w:t xml:space="preserve">requires </w:t>
      </w:r>
      <w:r w:rsidR="0034633F">
        <w:rPr>
          <w:rFonts w:ascii="Arial" w:hAnsi="Arial" w:cs="Arial"/>
        </w:rPr>
        <w:t>the</w:t>
      </w:r>
      <w:r w:rsidRPr="00BC6654">
        <w:rPr>
          <w:rFonts w:ascii="Arial" w:hAnsi="Arial" w:cs="Arial"/>
        </w:rPr>
        <w:t xml:space="preserve"> development of statistical methods </w:t>
      </w:r>
      <w:r w:rsidR="0034633F">
        <w:rPr>
          <w:rFonts w:ascii="Arial" w:hAnsi="Arial" w:cs="Arial"/>
        </w:rPr>
        <w:t>able to</w:t>
      </w:r>
      <w:r w:rsidRPr="00BC6654">
        <w:rPr>
          <w:rFonts w:ascii="Arial" w:hAnsi="Arial" w:cs="Arial"/>
        </w:rPr>
        <w:t xml:space="preserve"> account for </w:t>
      </w:r>
      <w:r w:rsidR="0034633F">
        <w:rPr>
          <w:rFonts w:ascii="Arial" w:hAnsi="Arial" w:cs="Arial"/>
        </w:rPr>
        <w:t>c</w:t>
      </w:r>
      <w:r w:rsidRPr="00BC6654">
        <w:rPr>
          <w:rFonts w:ascii="Arial" w:hAnsi="Arial" w:cs="Arial"/>
        </w:rPr>
        <w:t xml:space="preserve">omplications </w:t>
      </w:r>
      <w:r w:rsidR="0034633F">
        <w:rPr>
          <w:rFonts w:ascii="Arial" w:hAnsi="Arial" w:cs="Arial"/>
        </w:rPr>
        <w:t xml:space="preserve">introduced by </w:t>
      </w:r>
      <w:r w:rsidR="000D36B3">
        <w:rPr>
          <w:rFonts w:ascii="Arial" w:hAnsi="Arial" w:cs="Arial"/>
        </w:rPr>
        <w:t xml:space="preserve">complex study designs, and newly developed methods must be </w:t>
      </w:r>
      <w:r w:rsidR="007B7CCE">
        <w:rPr>
          <w:rFonts w:ascii="Arial" w:hAnsi="Arial" w:cs="Arial"/>
        </w:rPr>
        <w:t xml:space="preserve">easily </w:t>
      </w:r>
      <w:r w:rsidR="000D36B3">
        <w:rPr>
          <w:rFonts w:ascii="Arial" w:hAnsi="Arial" w:cs="Arial"/>
        </w:rPr>
        <w:t xml:space="preserve">integrated into </w:t>
      </w:r>
      <w:r w:rsidRPr="00BC6654">
        <w:rPr>
          <w:rFonts w:ascii="Arial" w:hAnsi="Arial" w:cs="Arial"/>
        </w:rPr>
        <w:t xml:space="preserve">statistical programming software </w:t>
      </w:r>
      <w:r w:rsidR="000D36B3">
        <w:rPr>
          <w:rFonts w:ascii="Arial" w:hAnsi="Arial" w:cs="Arial"/>
        </w:rPr>
        <w:t xml:space="preserve">to allow for use by </w:t>
      </w:r>
      <w:r w:rsidRPr="00BC6654">
        <w:rPr>
          <w:rFonts w:ascii="Arial" w:hAnsi="Arial" w:cs="Arial"/>
        </w:rPr>
        <w:t>researchers</w:t>
      </w:r>
      <w:r w:rsidR="000D36B3">
        <w:rPr>
          <w:rFonts w:ascii="Arial" w:hAnsi="Arial" w:cs="Arial"/>
        </w:rPr>
        <w:t>.</w:t>
      </w:r>
      <w:r w:rsidR="00A64A53" w:rsidRPr="00BC6654">
        <w:rPr>
          <w:rFonts w:ascii="Arial" w:hAnsi="Arial" w:cs="Arial"/>
        </w:rPr>
        <w:t xml:space="preserve"> </w:t>
      </w:r>
    </w:p>
    <w:p w14:paraId="55BCA04A" w14:textId="5B06F89C" w:rsidR="00B7565E" w:rsidRPr="005C4184" w:rsidRDefault="00D946C4">
      <w:pPr>
        <w:widowControl w:val="0"/>
        <w:autoSpaceDE w:val="0"/>
        <w:autoSpaceDN w:val="0"/>
        <w:adjustRightInd w:val="0"/>
        <w:spacing w:after="80" w:line="240" w:lineRule="auto"/>
        <w:ind w:firstLine="720"/>
        <w:jc w:val="both"/>
        <w:rPr>
          <w:rFonts w:ascii="Arial" w:hAnsi="Arial" w:cs="Arial"/>
          <w:color w:val="FF0000"/>
        </w:rPr>
        <w:pPrChange w:id="11" w:author="Erin Mead-Morse" w:date="2023-02-21T11:12:00Z">
          <w:pPr>
            <w:widowControl w:val="0"/>
            <w:autoSpaceDE w:val="0"/>
            <w:autoSpaceDN w:val="0"/>
            <w:adjustRightInd w:val="0"/>
            <w:spacing w:after="80" w:line="240" w:lineRule="auto"/>
            <w:jc w:val="both"/>
          </w:pPr>
        </w:pPrChange>
      </w:pPr>
      <w:r w:rsidRPr="00BC6654">
        <w:rPr>
          <w:rFonts w:ascii="Arial" w:hAnsi="Arial" w:cs="Arial"/>
        </w:rPr>
        <w:t xml:space="preserve">Although the most common </w:t>
      </w:r>
      <w:r w:rsidR="000A16A7">
        <w:rPr>
          <w:rFonts w:ascii="Arial" w:hAnsi="Arial" w:cs="Arial"/>
        </w:rPr>
        <w:t xml:space="preserve">methods for </w:t>
      </w:r>
      <w:r w:rsidRPr="00BC6654">
        <w:rPr>
          <w:rFonts w:ascii="Arial" w:hAnsi="Arial" w:cs="Arial"/>
        </w:rPr>
        <w:t xml:space="preserve">summarizing and </w:t>
      </w:r>
      <w:r w:rsidR="0075796C" w:rsidRPr="00BC6654">
        <w:rPr>
          <w:rFonts w:ascii="Arial" w:hAnsi="Arial" w:cs="Arial"/>
        </w:rPr>
        <w:t>analyzing</w:t>
      </w:r>
      <w:r w:rsidR="005C4184">
        <w:rPr>
          <w:rFonts w:ascii="Arial" w:hAnsi="Arial" w:cs="Arial"/>
        </w:rPr>
        <w:t xml:space="preserve"> complex survey design</w:t>
      </w:r>
      <w:r w:rsidRPr="00BC6654">
        <w:rPr>
          <w:rFonts w:ascii="Arial" w:hAnsi="Arial" w:cs="Arial"/>
        </w:rPr>
        <w:t xml:space="preserve"> </w:t>
      </w:r>
      <w:r w:rsidR="000A16A7">
        <w:rPr>
          <w:rFonts w:ascii="Arial" w:hAnsi="Arial" w:cs="Arial"/>
        </w:rPr>
        <w:t>data, such as</w:t>
      </w:r>
      <w:r w:rsidR="00834B7D" w:rsidRPr="00BC6654">
        <w:rPr>
          <w:rFonts w:ascii="Arial" w:hAnsi="Arial" w:cs="Arial"/>
        </w:rPr>
        <w:t xml:space="preserve"> linear regression, </w:t>
      </w:r>
      <w:r w:rsidR="000A16A7">
        <w:rPr>
          <w:rFonts w:ascii="Arial" w:hAnsi="Arial" w:cs="Arial"/>
        </w:rPr>
        <w:t xml:space="preserve">are readily available, </w:t>
      </w:r>
      <w:r w:rsidRPr="00BC6654">
        <w:rPr>
          <w:rFonts w:ascii="Arial" w:hAnsi="Arial" w:cs="Arial"/>
        </w:rPr>
        <w:t>tobacco and nicotine research</w:t>
      </w:r>
      <w:r w:rsidR="000A16A7">
        <w:rPr>
          <w:rFonts w:ascii="Arial" w:hAnsi="Arial" w:cs="Arial"/>
        </w:rPr>
        <w:t>ers</w:t>
      </w:r>
      <w:r w:rsidRPr="00BC6654">
        <w:rPr>
          <w:rFonts w:ascii="Arial" w:hAnsi="Arial" w:cs="Arial"/>
        </w:rPr>
        <w:t xml:space="preserve"> </w:t>
      </w:r>
      <w:r w:rsidR="000A16A7">
        <w:rPr>
          <w:rFonts w:ascii="Arial" w:hAnsi="Arial" w:cs="Arial"/>
        </w:rPr>
        <w:t xml:space="preserve">currently lack access to all </w:t>
      </w:r>
      <w:r w:rsidR="00B57D60">
        <w:rPr>
          <w:rFonts w:ascii="Arial" w:hAnsi="Arial" w:cs="Arial"/>
        </w:rPr>
        <w:t xml:space="preserve">of the </w:t>
      </w:r>
      <w:r w:rsidRPr="00BC6654">
        <w:rPr>
          <w:rFonts w:ascii="Arial" w:hAnsi="Arial" w:cs="Arial"/>
        </w:rPr>
        <w:t xml:space="preserve">statistical tools </w:t>
      </w:r>
      <w:r w:rsidR="00B57D60">
        <w:rPr>
          <w:rFonts w:ascii="Arial" w:hAnsi="Arial" w:cs="Arial"/>
        </w:rPr>
        <w:t xml:space="preserve">they might require </w:t>
      </w:r>
      <w:r w:rsidR="005C4184">
        <w:rPr>
          <w:rFonts w:ascii="Arial" w:hAnsi="Arial" w:cs="Arial"/>
        </w:rPr>
        <w:t>testing</w:t>
      </w:r>
      <w:r w:rsidRPr="00BC6654">
        <w:rPr>
          <w:rFonts w:ascii="Arial" w:hAnsi="Arial" w:cs="Arial"/>
        </w:rPr>
        <w:t xml:space="preserve"> their hypotheses. </w:t>
      </w:r>
      <w:r w:rsidR="00766E90">
        <w:rPr>
          <w:rFonts w:ascii="Arial" w:hAnsi="Arial" w:cs="Arial"/>
        </w:rPr>
        <w:t>For example, the application of CCA to tobacco research is limited,</w:t>
      </w:r>
      <w:r w:rsidR="005F7ED2" w:rsidRPr="00BC6654">
        <w:rPr>
          <w:rFonts w:ascii="Arial" w:hAnsi="Arial" w:cs="Arial"/>
        </w:rPr>
        <w:t xml:space="preserve"> </w:t>
      </w:r>
      <w:r w:rsidR="00766E90">
        <w:rPr>
          <w:rFonts w:ascii="Arial" w:hAnsi="Arial" w:cs="Arial"/>
        </w:rPr>
        <w:t>even though the</w:t>
      </w:r>
      <w:r w:rsidR="005F7ED2" w:rsidRPr="00BC6654">
        <w:rPr>
          <w:rFonts w:ascii="Arial" w:hAnsi="Arial" w:cs="Arial"/>
        </w:rPr>
        <w:t xml:space="preserve"> mathematical characteristics</w:t>
      </w:r>
      <w:r w:rsidR="00766E90">
        <w:rPr>
          <w:rFonts w:ascii="Arial" w:hAnsi="Arial" w:cs="Arial"/>
        </w:rPr>
        <w:t xml:space="preserve"> make this method</w:t>
      </w:r>
      <w:r w:rsidRPr="00BC6654">
        <w:rPr>
          <w:rFonts w:ascii="Arial" w:hAnsi="Arial" w:cs="Arial"/>
        </w:rPr>
        <w:t xml:space="preserve"> </w:t>
      </w:r>
      <w:r w:rsidR="005F7ED2" w:rsidRPr="00BC6654">
        <w:rPr>
          <w:rFonts w:ascii="Arial" w:hAnsi="Arial" w:cs="Arial"/>
        </w:rPr>
        <w:t>especially</w:t>
      </w:r>
      <w:r w:rsidR="0075796C" w:rsidRPr="00BC6654">
        <w:rPr>
          <w:rFonts w:ascii="Arial" w:hAnsi="Arial" w:cs="Arial"/>
        </w:rPr>
        <w:t xml:space="preserve"> </w:t>
      </w:r>
      <w:r w:rsidR="00E1699B" w:rsidRPr="00BC6654">
        <w:rPr>
          <w:rFonts w:ascii="Arial" w:hAnsi="Arial" w:cs="Arial"/>
        </w:rPr>
        <w:t>well-suited</w:t>
      </w:r>
      <w:r w:rsidRPr="00BC6654">
        <w:rPr>
          <w:rFonts w:ascii="Arial" w:hAnsi="Arial" w:cs="Arial"/>
        </w:rPr>
        <w:t xml:space="preserve"> </w:t>
      </w:r>
      <w:r w:rsidR="00766E90">
        <w:rPr>
          <w:rFonts w:ascii="Arial" w:hAnsi="Arial" w:cs="Arial"/>
        </w:rPr>
        <w:t>for</w:t>
      </w:r>
      <w:r w:rsidRPr="00BC6654">
        <w:rPr>
          <w:rFonts w:ascii="Arial" w:hAnsi="Arial" w:cs="Arial"/>
        </w:rPr>
        <w:t xml:space="preserve"> explor</w:t>
      </w:r>
      <w:r w:rsidR="00766E90">
        <w:rPr>
          <w:rFonts w:ascii="Arial" w:hAnsi="Arial" w:cs="Arial"/>
        </w:rPr>
        <w:t>ing</w:t>
      </w:r>
      <w:r w:rsidRPr="00BC6654">
        <w:rPr>
          <w:rFonts w:ascii="Arial" w:hAnsi="Arial" w:cs="Arial"/>
        </w:rPr>
        <w:t xml:space="preserve"> relationships amo</w:t>
      </w:r>
      <w:r w:rsidR="005F7ED2" w:rsidRPr="00BC6654">
        <w:rPr>
          <w:rFonts w:ascii="Arial" w:hAnsi="Arial" w:cs="Arial"/>
        </w:rPr>
        <w:t xml:space="preserve">ng tobacco product marketing, packaging, </w:t>
      </w:r>
      <w:r w:rsidR="00766E90">
        <w:rPr>
          <w:rFonts w:ascii="Arial" w:hAnsi="Arial" w:cs="Arial"/>
        </w:rPr>
        <w:t>and</w:t>
      </w:r>
      <w:r w:rsidR="005F7ED2" w:rsidRPr="00BC6654">
        <w:rPr>
          <w:rFonts w:ascii="Arial" w:hAnsi="Arial" w:cs="Arial"/>
        </w:rPr>
        <w:t xml:space="preserve"> labeling of new</w:t>
      </w:r>
      <w:r w:rsidR="00CA4816" w:rsidRPr="00BC6654">
        <w:rPr>
          <w:rFonts w:ascii="Arial" w:hAnsi="Arial" w:cs="Arial"/>
        </w:rPr>
        <w:t xml:space="preserve"> </w:t>
      </w:r>
      <w:r w:rsidR="005F7ED2" w:rsidRPr="00BC6654">
        <w:rPr>
          <w:rFonts w:ascii="Arial" w:hAnsi="Arial" w:cs="Arial"/>
        </w:rPr>
        <w:t xml:space="preserve">tobacco products </w:t>
      </w:r>
      <w:r w:rsidR="004D0102" w:rsidRPr="00BC6654">
        <w:rPr>
          <w:rFonts w:ascii="Arial" w:hAnsi="Arial" w:cs="Arial"/>
        </w:rPr>
        <w:t>and</w:t>
      </w:r>
      <w:r w:rsidR="005F7ED2" w:rsidRPr="00BC6654">
        <w:rPr>
          <w:rFonts w:ascii="Arial" w:hAnsi="Arial" w:cs="Arial"/>
        </w:rPr>
        <w:t xml:space="preserve"> </w:t>
      </w:r>
      <w:r w:rsidR="00EE1CDD" w:rsidRPr="00BC6654">
        <w:rPr>
          <w:rFonts w:ascii="Arial" w:hAnsi="Arial" w:cs="Arial"/>
        </w:rPr>
        <w:t>dual</w:t>
      </w:r>
      <w:r w:rsidR="00EE1CDD">
        <w:rPr>
          <w:rFonts w:ascii="Arial" w:hAnsi="Arial" w:cs="Arial"/>
        </w:rPr>
        <w:t>-</w:t>
      </w:r>
      <w:r w:rsidR="005F7ED2" w:rsidRPr="00BC6654">
        <w:rPr>
          <w:rFonts w:ascii="Arial" w:hAnsi="Arial" w:cs="Arial"/>
        </w:rPr>
        <w:t>use</w:t>
      </w:r>
      <w:r w:rsidR="004D0102" w:rsidRPr="00BC6654">
        <w:rPr>
          <w:rFonts w:ascii="Arial" w:hAnsi="Arial" w:cs="Arial"/>
        </w:rPr>
        <w:t xml:space="preserve"> </w:t>
      </w:r>
      <w:r w:rsidR="00CA4816">
        <w:rPr>
          <w:rFonts w:ascii="Arial" w:hAnsi="Arial" w:cs="Arial"/>
        </w:rPr>
        <w:t>patterns among adolescents and both younger and older</w:t>
      </w:r>
      <w:r w:rsidR="005F7ED2" w:rsidRPr="00BC6654">
        <w:rPr>
          <w:rFonts w:ascii="Arial" w:hAnsi="Arial" w:cs="Arial"/>
        </w:rPr>
        <w:t xml:space="preserve"> adults</w:t>
      </w:r>
      <w:r w:rsidR="005F7ED2" w:rsidRPr="004A71A1">
        <w:rPr>
          <w:rFonts w:ascii="Arial" w:hAnsi="Arial" w:cs="Arial"/>
        </w:rPr>
        <w:t>.</w:t>
      </w:r>
      <w:r w:rsidR="00B7565E" w:rsidRPr="004A71A1">
        <w:rPr>
          <w:rFonts w:ascii="Arial" w:hAnsi="Arial" w:cs="Arial"/>
        </w:rPr>
        <w:t xml:space="preserve"> The multidimensional nature of these relationships requires</w:t>
      </w:r>
      <w:r w:rsidR="00A726CE" w:rsidRPr="004A71A1">
        <w:rPr>
          <w:rFonts w:ascii="Arial" w:hAnsi="Arial" w:cs="Arial"/>
        </w:rPr>
        <w:t xml:space="preserve"> the application of</w:t>
      </w:r>
      <w:r w:rsidR="00B7565E" w:rsidRPr="004A71A1">
        <w:rPr>
          <w:rFonts w:ascii="Arial" w:hAnsi="Arial" w:cs="Arial"/>
        </w:rPr>
        <w:t xml:space="preserve"> complex statistical methods</w:t>
      </w:r>
      <w:r w:rsidR="004A71A1" w:rsidRPr="004A71A1">
        <w:rPr>
          <w:rFonts w:ascii="Arial" w:hAnsi="Arial" w:cs="Arial"/>
        </w:rPr>
        <w:t xml:space="preserve">, more over some of these advanced statistical methods have not been adapted to </w:t>
      </w:r>
      <w:r w:rsidR="00CA4816" w:rsidRPr="004A71A1">
        <w:rPr>
          <w:rFonts w:ascii="Arial" w:hAnsi="Arial" w:cs="Arial"/>
        </w:rPr>
        <w:t>accommodate</w:t>
      </w:r>
      <w:r w:rsidR="00B7565E" w:rsidRPr="004A71A1">
        <w:rPr>
          <w:rFonts w:ascii="Arial" w:hAnsi="Arial" w:cs="Arial"/>
        </w:rPr>
        <w:t xml:space="preserve"> complex survey data.</w:t>
      </w:r>
    </w:p>
    <w:p w14:paraId="1399D674" w14:textId="068651E1" w:rsidR="005A0AB1" w:rsidRPr="00BC6654" w:rsidRDefault="00B66FF0">
      <w:pPr>
        <w:widowControl w:val="0"/>
        <w:autoSpaceDE w:val="0"/>
        <w:autoSpaceDN w:val="0"/>
        <w:adjustRightInd w:val="0"/>
        <w:spacing w:after="80" w:line="240" w:lineRule="auto"/>
        <w:ind w:firstLine="720"/>
        <w:jc w:val="both"/>
        <w:rPr>
          <w:rFonts w:ascii="Arial" w:hAnsi="Arial" w:cs="Arial"/>
        </w:rPr>
        <w:pPrChange w:id="12" w:author="Erin Mead-Morse" w:date="2023-02-21T11:12:00Z">
          <w:pPr>
            <w:widowControl w:val="0"/>
            <w:autoSpaceDE w:val="0"/>
            <w:autoSpaceDN w:val="0"/>
            <w:adjustRightInd w:val="0"/>
            <w:spacing w:after="80" w:line="240" w:lineRule="auto"/>
            <w:jc w:val="both"/>
          </w:pPr>
        </w:pPrChange>
      </w:pPr>
      <w:r w:rsidRPr="00BC6654">
        <w:rPr>
          <w:rFonts w:ascii="Arial" w:hAnsi="Arial" w:cs="Arial"/>
        </w:rPr>
        <w:t xml:space="preserve">The proposed research will </w:t>
      </w:r>
      <w:r w:rsidR="00D75654" w:rsidRPr="005C4184">
        <w:rPr>
          <w:rFonts w:ascii="Arial" w:hAnsi="Arial" w:cs="Arial"/>
          <w:b/>
          <w:bCs/>
          <w:i/>
          <w:iCs/>
        </w:rPr>
        <w:t xml:space="preserve">(1) </w:t>
      </w:r>
      <w:r w:rsidR="00A726CE" w:rsidRPr="005C4184">
        <w:rPr>
          <w:rFonts w:ascii="Arial" w:hAnsi="Arial" w:cs="Arial"/>
          <w:b/>
          <w:bCs/>
          <w:i/>
          <w:iCs/>
        </w:rPr>
        <w:t xml:space="preserve">develop and test a new statistical method for applying CCA to complex survey designs, </w:t>
      </w:r>
      <w:r w:rsidR="00D75654" w:rsidRPr="005C4184">
        <w:rPr>
          <w:rFonts w:ascii="Arial" w:hAnsi="Arial" w:cs="Arial"/>
          <w:b/>
          <w:bCs/>
          <w:i/>
          <w:iCs/>
        </w:rPr>
        <w:t>which can be applied to future analys</w:t>
      </w:r>
      <w:r w:rsidR="00334D09" w:rsidRPr="005C4184">
        <w:rPr>
          <w:rFonts w:ascii="Arial" w:hAnsi="Arial" w:cs="Arial"/>
          <w:b/>
          <w:bCs/>
          <w:i/>
          <w:iCs/>
        </w:rPr>
        <w:t>e</w:t>
      </w:r>
      <w:r w:rsidR="00D75654" w:rsidRPr="005C4184">
        <w:rPr>
          <w:rFonts w:ascii="Arial" w:hAnsi="Arial" w:cs="Arial"/>
          <w:b/>
          <w:bCs/>
          <w:i/>
          <w:iCs/>
        </w:rPr>
        <w:t>s of complex survey data sets</w:t>
      </w:r>
      <w:r w:rsidR="00334D09" w:rsidRPr="005C4184">
        <w:rPr>
          <w:rFonts w:ascii="Arial" w:hAnsi="Arial" w:cs="Arial"/>
          <w:b/>
          <w:bCs/>
          <w:i/>
          <w:iCs/>
        </w:rPr>
        <w:t>;</w:t>
      </w:r>
      <w:r w:rsidR="00D75654" w:rsidRPr="005C4184">
        <w:rPr>
          <w:rFonts w:ascii="Arial" w:hAnsi="Arial" w:cs="Arial"/>
          <w:b/>
          <w:bCs/>
          <w:i/>
          <w:iCs/>
        </w:rPr>
        <w:t xml:space="preserve"> and (2) </w:t>
      </w:r>
      <w:r w:rsidRPr="005C4184">
        <w:rPr>
          <w:rFonts w:ascii="Arial" w:hAnsi="Arial" w:cs="Arial"/>
          <w:b/>
          <w:bCs/>
          <w:i/>
          <w:iCs/>
        </w:rPr>
        <w:t>contribut</w:t>
      </w:r>
      <w:r w:rsidR="00334D09" w:rsidRPr="005C4184">
        <w:rPr>
          <w:rFonts w:ascii="Arial" w:hAnsi="Arial" w:cs="Arial"/>
          <w:b/>
          <w:bCs/>
          <w:i/>
          <w:iCs/>
        </w:rPr>
        <w:t>e</w:t>
      </w:r>
      <w:r w:rsidRPr="005C4184">
        <w:rPr>
          <w:rFonts w:ascii="Arial" w:hAnsi="Arial" w:cs="Arial"/>
          <w:b/>
          <w:bCs/>
          <w:i/>
          <w:iCs/>
        </w:rPr>
        <w:t xml:space="preserve"> to </w:t>
      </w:r>
      <w:r w:rsidR="00EE1CDD">
        <w:rPr>
          <w:rFonts w:ascii="Arial" w:hAnsi="Arial" w:cs="Arial"/>
          <w:b/>
          <w:bCs/>
          <w:i/>
          <w:iCs/>
        </w:rPr>
        <w:t xml:space="preserve">the </w:t>
      </w:r>
      <w:r w:rsidR="00A726CE" w:rsidRPr="005C4184">
        <w:rPr>
          <w:rFonts w:ascii="Arial" w:hAnsi="Arial" w:cs="Arial"/>
          <w:b/>
          <w:bCs/>
          <w:i/>
          <w:iCs/>
        </w:rPr>
        <w:t>current understanding of the</w:t>
      </w:r>
      <w:r w:rsidRPr="005C4184">
        <w:rPr>
          <w:rFonts w:ascii="Arial" w:hAnsi="Arial" w:cs="Arial"/>
          <w:b/>
          <w:bCs/>
          <w:i/>
          <w:iCs/>
        </w:rPr>
        <w:t xml:space="preserve"> risk factors</w:t>
      </w:r>
      <w:r w:rsidR="005A0AB1" w:rsidRPr="005C4184">
        <w:rPr>
          <w:rFonts w:ascii="Arial" w:hAnsi="Arial" w:cs="Arial"/>
          <w:b/>
          <w:bCs/>
          <w:i/>
          <w:iCs/>
        </w:rPr>
        <w:t xml:space="preserve"> (including marketing influences)</w:t>
      </w:r>
      <w:r w:rsidRPr="005C4184">
        <w:rPr>
          <w:rFonts w:ascii="Arial" w:hAnsi="Arial" w:cs="Arial"/>
          <w:b/>
          <w:bCs/>
          <w:i/>
          <w:iCs/>
        </w:rPr>
        <w:t xml:space="preserve"> </w:t>
      </w:r>
      <w:r w:rsidR="00A726CE" w:rsidRPr="005C4184">
        <w:rPr>
          <w:rFonts w:ascii="Arial" w:hAnsi="Arial" w:cs="Arial"/>
          <w:b/>
          <w:bCs/>
          <w:i/>
          <w:iCs/>
        </w:rPr>
        <w:t>associated with</w:t>
      </w:r>
      <w:r w:rsidRPr="005C4184">
        <w:rPr>
          <w:rFonts w:ascii="Arial" w:hAnsi="Arial" w:cs="Arial"/>
          <w:b/>
          <w:bCs/>
          <w:i/>
          <w:iCs/>
        </w:rPr>
        <w:t xml:space="preserve"> MTEP use </w:t>
      </w:r>
      <w:r w:rsidR="00A726CE" w:rsidRPr="005C4184">
        <w:rPr>
          <w:rFonts w:ascii="Arial" w:hAnsi="Arial" w:cs="Arial"/>
          <w:b/>
          <w:bCs/>
          <w:i/>
          <w:iCs/>
        </w:rPr>
        <w:t xml:space="preserve">patterns </w:t>
      </w:r>
      <w:r w:rsidRPr="005C4184">
        <w:rPr>
          <w:rFonts w:ascii="Arial" w:hAnsi="Arial" w:cs="Arial"/>
          <w:b/>
          <w:bCs/>
          <w:i/>
          <w:iCs/>
        </w:rPr>
        <w:t>among adolescents</w:t>
      </w:r>
      <w:r w:rsidR="00D75654" w:rsidRPr="005C4184">
        <w:rPr>
          <w:rFonts w:ascii="Arial" w:hAnsi="Arial" w:cs="Arial"/>
          <w:b/>
          <w:bCs/>
          <w:i/>
          <w:iCs/>
        </w:rPr>
        <w:t>,</w:t>
      </w:r>
      <w:r w:rsidRPr="00D75654">
        <w:rPr>
          <w:rFonts w:ascii="Arial" w:hAnsi="Arial" w:cs="Arial"/>
          <w:b/>
          <w:bCs/>
          <w:i/>
          <w:iCs/>
        </w:rPr>
        <w:t xml:space="preserve"> which can guide </w:t>
      </w:r>
      <w:r w:rsidR="00D75654" w:rsidRPr="00D75654">
        <w:rPr>
          <w:rFonts w:ascii="Arial" w:hAnsi="Arial" w:cs="Arial"/>
          <w:b/>
          <w:bCs/>
          <w:i/>
          <w:iCs/>
        </w:rPr>
        <w:t xml:space="preserve">adolescent-targeted </w:t>
      </w:r>
      <w:r w:rsidRPr="00D75654">
        <w:rPr>
          <w:rFonts w:ascii="Arial" w:hAnsi="Arial" w:cs="Arial"/>
          <w:b/>
          <w:bCs/>
          <w:i/>
          <w:iCs/>
        </w:rPr>
        <w:t>educational efforts</w:t>
      </w:r>
      <w:r w:rsidR="00D75654">
        <w:rPr>
          <w:rFonts w:ascii="Arial" w:hAnsi="Arial" w:cs="Arial"/>
          <w:b/>
          <w:bCs/>
          <w:i/>
          <w:iCs/>
        </w:rPr>
        <w:t>.</w:t>
      </w:r>
      <w:r w:rsidRPr="005C4184">
        <w:rPr>
          <w:rFonts w:ascii="Arial" w:hAnsi="Arial" w:cs="Arial"/>
        </w:rPr>
        <w:t xml:space="preserve"> </w:t>
      </w:r>
      <w:r w:rsidR="00334D09" w:rsidRPr="005C4184">
        <w:rPr>
          <w:rFonts w:ascii="Arial" w:hAnsi="Arial" w:cs="Arial"/>
        </w:rPr>
        <w:t>Successful</w:t>
      </w:r>
      <w:r w:rsidR="00334D09">
        <w:rPr>
          <w:rFonts w:ascii="Arial" w:hAnsi="Arial" w:cs="Arial"/>
        </w:rPr>
        <w:t xml:space="preserve"> completion of this proposal will</w:t>
      </w:r>
      <w:r w:rsidR="005A0AB1" w:rsidRPr="00BC6654">
        <w:rPr>
          <w:rFonts w:ascii="Arial" w:hAnsi="Arial" w:cs="Arial"/>
        </w:rPr>
        <w:t xml:space="preserve"> inform </w:t>
      </w:r>
      <w:r w:rsidR="00371465">
        <w:rPr>
          <w:rFonts w:ascii="Arial" w:hAnsi="Arial" w:cs="Arial"/>
        </w:rPr>
        <w:t>the development of</w:t>
      </w:r>
      <w:r w:rsidR="005A0AB1" w:rsidRPr="00BC6654">
        <w:rPr>
          <w:rFonts w:ascii="Arial" w:hAnsi="Arial" w:cs="Arial"/>
        </w:rPr>
        <w:t xml:space="preserve"> tobacco and e-cigarette marketing </w:t>
      </w:r>
      <w:r w:rsidR="00371465">
        <w:rPr>
          <w:rFonts w:ascii="Arial" w:hAnsi="Arial" w:cs="Arial"/>
        </w:rPr>
        <w:t xml:space="preserve">regulations </w:t>
      </w:r>
      <w:r w:rsidR="005A0AB1" w:rsidRPr="00BC6654">
        <w:rPr>
          <w:rFonts w:ascii="Arial" w:hAnsi="Arial" w:cs="Arial"/>
        </w:rPr>
        <w:t xml:space="preserve">and educational campaigns </w:t>
      </w:r>
      <w:r w:rsidR="00371465">
        <w:rPr>
          <w:rFonts w:ascii="Arial" w:hAnsi="Arial" w:cs="Arial"/>
        </w:rPr>
        <w:t xml:space="preserve">designed </w:t>
      </w:r>
      <w:r w:rsidR="005A0AB1" w:rsidRPr="00BC6654">
        <w:rPr>
          <w:rFonts w:ascii="Arial" w:hAnsi="Arial" w:cs="Arial"/>
        </w:rPr>
        <w:t xml:space="preserve">to discourage MTEP use </w:t>
      </w:r>
      <w:r w:rsidR="00371465">
        <w:rPr>
          <w:rFonts w:ascii="Arial" w:hAnsi="Arial" w:cs="Arial"/>
        </w:rPr>
        <w:t>among</w:t>
      </w:r>
      <w:r w:rsidR="005A0AB1" w:rsidRPr="00BC6654">
        <w:rPr>
          <w:rFonts w:ascii="Arial" w:hAnsi="Arial" w:cs="Arial"/>
        </w:rPr>
        <w:t xml:space="preserve"> adolescents. Increas</w:t>
      </w:r>
      <w:r w:rsidR="00371465">
        <w:rPr>
          <w:rFonts w:ascii="Arial" w:hAnsi="Arial" w:cs="Arial"/>
        </w:rPr>
        <w:t>ing the rate of tobacco</w:t>
      </w:r>
      <w:r w:rsidR="00995D62">
        <w:rPr>
          <w:rFonts w:ascii="Arial" w:hAnsi="Arial" w:cs="Arial"/>
        </w:rPr>
        <w:t>-use</w:t>
      </w:r>
      <w:r w:rsidR="005A0AB1" w:rsidRPr="00BC6654">
        <w:rPr>
          <w:rFonts w:ascii="Arial" w:hAnsi="Arial" w:cs="Arial"/>
        </w:rPr>
        <w:t xml:space="preserve"> cessation </w:t>
      </w:r>
      <w:r w:rsidR="00371465">
        <w:rPr>
          <w:rFonts w:ascii="Arial" w:hAnsi="Arial" w:cs="Arial"/>
        </w:rPr>
        <w:t>among</w:t>
      </w:r>
      <w:r w:rsidR="005A0AB1" w:rsidRPr="00BC6654">
        <w:rPr>
          <w:rFonts w:ascii="Arial" w:hAnsi="Arial" w:cs="Arial"/>
        </w:rPr>
        <w:t xml:space="preserve"> adolescents </w:t>
      </w:r>
      <w:r w:rsidR="00371465">
        <w:rPr>
          <w:rFonts w:ascii="Arial" w:hAnsi="Arial" w:cs="Arial"/>
        </w:rPr>
        <w:t xml:space="preserve">is likely to </w:t>
      </w:r>
      <w:r w:rsidR="005A0AB1" w:rsidRPr="00BC6654">
        <w:rPr>
          <w:rFonts w:ascii="Arial" w:hAnsi="Arial" w:cs="Arial"/>
        </w:rPr>
        <w:t>significantly decrease their future morbidity and mortality</w:t>
      </w:r>
      <w:r w:rsidR="00371465">
        <w:rPr>
          <w:rFonts w:ascii="Arial" w:hAnsi="Arial" w:cs="Arial"/>
        </w:rPr>
        <w:t xml:space="preserve"> risks</w:t>
      </w:r>
      <w:r w:rsidR="005A0AB1" w:rsidRPr="00BC6654">
        <w:rPr>
          <w:rFonts w:ascii="Arial" w:hAnsi="Arial" w:cs="Arial"/>
        </w:rPr>
        <w:t>.</w:t>
      </w:r>
      <w:r w:rsidR="0029568B" w:rsidRPr="00BC6654">
        <w:rPr>
          <w:rFonts w:ascii="Arial" w:hAnsi="Arial" w:cs="Arial"/>
        </w:rPr>
        <w:t xml:space="preserve"> </w:t>
      </w:r>
      <w:r w:rsidR="005C4184">
        <w:rPr>
          <w:rFonts w:ascii="Arial" w:hAnsi="Arial" w:cs="Arial"/>
        </w:rPr>
        <w:t xml:space="preserve">Given the versatility of CCA to </w:t>
      </w:r>
      <w:r w:rsidR="00901D75">
        <w:rPr>
          <w:rFonts w:ascii="Arial" w:hAnsi="Arial" w:cs="Arial"/>
        </w:rPr>
        <w:t>analyze</w:t>
      </w:r>
      <w:r w:rsidR="005C4184">
        <w:rPr>
          <w:rFonts w:ascii="Arial" w:hAnsi="Arial" w:cs="Arial"/>
        </w:rPr>
        <w:t xml:space="preserve"> multidimensional </w:t>
      </w:r>
      <w:r w:rsidR="00901D75">
        <w:rPr>
          <w:rFonts w:ascii="Arial" w:hAnsi="Arial" w:cs="Arial"/>
        </w:rPr>
        <w:t>problems, t</w:t>
      </w:r>
      <w:r w:rsidR="0029568B" w:rsidRPr="00BC6654">
        <w:rPr>
          <w:rFonts w:ascii="Arial" w:hAnsi="Arial" w:cs="Arial"/>
        </w:rPr>
        <w:t xml:space="preserve">he statistical packages </w:t>
      </w:r>
      <w:r w:rsidR="00286E9E">
        <w:rPr>
          <w:rFonts w:ascii="Arial" w:hAnsi="Arial" w:cs="Arial"/>
        </w:rPr>
        <w:t xml:space="preserve">that are </w:t>
      </w:r>
      <w:r w:rsidR="0029568B" w:rsidRPr="00BC6654">
        <w:rPr>
          <w:rFonts w:ascii="Arial" w:hAnsi="Arial" w:cs="Arial"/>
        </w:rPr>
        <w:t xml:space="preserve">developed will be </w:t>
      </w:r>
      <w:r w:rsidR="00286E9E">
        <w:rPr>
          <w:rFonts w:ascii="Arial" w:hAnsi="Arial" w:cs="Arial"/>
        </w:rPr>
        <w:t>beneficial for</w:t>
      </w:r>
      <w:r w:rsidR="0029568B" w:rsidRPr="00BC6654">
        <w:rPr>
          <w:rFonts w:ascii="Arial" w:hAnsi="Arial" w:cs="Arial"/>
        </w:rPr>
        <w:t xml:space="preserve"> future research</w:t>
      </w:r>
      <w:r w:rsidR="00286E9E">
        <w:rPr>
          <w:rFonts w:ascii="Arial" w:hAnsi="Arial" w:cs="Arial"/>
        </w:rPr>
        <w:t>ers</w:t>
      </w:r>
      <w:r w:rsidR="0029568B" w:rsidRPr="00BC6654">
        <w:rPr>
          <w:rFonts w:ascii="Arial" w:hAnsi="Arial" w:cs="Arial"/>
        </w:rPr>
        <w:t xml:space="preserve"> </w:t>
      </w:r>
      <w:r w:rsidR="00286E9E">
        <w:rPr>
          <w:rFonts w:ascii="Arial" w:hAnsi="Arial" w:cs="Arial"/>
        </w:rPr>
        <w:t>using</w:t>
      </w:r>
      <w:r w:rsidR="0029568B" w:rsidRPr="00BC6654">
        <w:rPr>
          <w:rFonts w:ascii="Arial" w:hAnsi="Arial" w:cs="Arial"/>
        </w:rPr>
        <w:t xml:space="preserve"> complex survey </w:t>
      </w:r>
      <w:r w:rsidR="00286E9E">
        <w:rPr>
          <w:rFonts w:ascii="Arial" w:hAnsi="Arial" w:cs="Arial"/>
        </w:rPr>
        <w:t>data sets</w:t>
      </w:r>
      <w:r w:rsidR="0029568B" w:rsidRPr="00BC6654">
        <w:rPr>
          <w:rFonts w:ascii="Arial" w:hAnsi="Arial" w:cs="Arial"/>
        </w:rPr>
        <w:t xml:space="preserve"> to study </w:t>
      </w:r>
      <w:r w:rsidR="00286E9E">
        <w:rPr>
          <w:rFonts w:ascii="Arial" w:hAnsi="Arial" w:cs="Arial"/>
        </w:rPr>
        <w:t>the risk factors associated with various complex</w:t>
      </w:r>
      <w:r w:rsidR="0006767E" w:rsidRPr="00BC6654">
        <w:rPr>
          <w:rFonts w:ascii="Arial" w:hAnsi="Arial" w:cs="Arial"/>
        </w:rPr>
        <w:t xml:space="preserve"> behaviors.</w:t>
      </w:r>
    </w:p>
    <w:p w14:paraId="0F5B6A87" w14:textId="644764A8" w:rsidR="005A0AB1" w:rsidRPr="00BC6654" w:rsidRDefault="00711E9A" w:rsidP="00901D75">
      <w:pPr>
        <w:widowControl w:val="0"/>
        <w:autoSpaceDE w:val="0"/>
        <w:autoSpaceDN w:val="0"/>
        <w:adjustRightInd w:val="0"/>
        <w:spacing w:after="80" w:line="240" w:lineRule="auto"/>
        <w:jc w:val="both"/>
        <w:rPr>
          <w:rFonts w:ascii="Arial" w:hAnsi="Arial" w:cs="Arial"/>
          <w:b/>
          <w:bCs/>
          <w:i/>
          <w:iCs/>
        </w:rPr>
      </w:pPr>
      <w:r w:rsidRPr="00BC6654">
        <w:rPr>
          <w:rFonts w:ascii="Arial" w:hAnsi="Arial" w:cs="Arial"/>
          <w:b/>
          <w:bCs/>
          <w:i/>
          <w:iCs/>
        </w:rPr>
        <w:t xml:space="preserve">This research will address the following </w:t>
      </w:r>
      <w:r w:rsidR="00083F80">
        <w:rPr>
          <w:rFonts w:ascii="Arial" w:hAnsi="Arial" w:cs="Arial"/>
          <w:b/>
          <w:bCs/>
          <w:i/>
          <w:iCs/>
        </w:rPr>
        <w:t>Center for Tobacco Product</w:t>
      </w:r>
      <w:r w:rsidR="00083F80" w:rsidRPr="00BC6654">
        <w:rPr>
          <w:rFonts w:ascii="Arial" w:hAnsi="Arial" w:cs="Arial"/>
          <w:b/>
          <w:bCs/>
          <w:i/>
          <w:iCs/>
        </w:rPr>
        <w:t xml:space="preserve"> </w:t>
      </w:r>
      <w:r w:rsidRPr="00BC6654">
        <w:rPr>
          <w:rFonts w:ascii="Arial" w:hAnsi="Arial" w:cs="Arial"/>
          <w:b/>
          <w:bCs/>
          <w:i/>
          <w:iCs/>
        </w:rPr>
        <w:t>priorities</w:t>
      </w:r>
      <w:r w:rsidR="00083F80">
        <w:rPr>
          <w:rFonts w:ascii="Arial" w:hAnsi="Arial" w:cs="Arial"/>
          <w:b/>
          <w:bCs/>
          <w:i/>
          <w:iCs/>
        </w:rPr>
        <w:t>:</w:t>
      </w:r>
      <w:r w:rsidRPr="00BC6654">
        <w:rPr>
          <w:rFonts w:ascii="Arial" w:hAnsi="Arial" w:cs="Arial"/>
          <w:b/>
          <w:bCs/>
          <w:i/>
          <w:iCs/>
        </w:rPr>
        <w:t xml:space="preserve"> (a) examining the impact of marketing exposure (including digital) on youth tobacco use and (b) examining how </w:t>
      </w:r>
      <w:r w:rsidR="00BC467F">
        <w:rPr>
          <w:rFonts w:ascii="Arial" w:hAnsi="Arial" w:cs="Arial"/>
          <w:b/>
          <w:bCs/>
          <w:i/>
          <w:iCs/>
        </w:rPr>
        <w:t xml:space="preserve">the </w:t>
      </w:r>
      <w:r w:rsidRPr="00BC6654">
        <w:rPr>
          <w:rFonts w:ascii="Arial" w:hAnsi="Arial" w:cs="Arial"/>
          <w:b/>
          <w:bCs/>
          <w:i/>
          <w:iCs/>
        </w:rPr>
        <w:t>understand</w:t>
      </w:r>
      <w:r w:rsidR="00083F80">
        <w:rPr>
          <w:rFonts w:ascii="Arial" w:hAnsi="Arial" w:cs="Arial"/>
          <w:b/>
          <w:bCs/>
          <w:i/>
          <w:iCs/>
        </w:rPr>
        <w:t>ing</w:t>
      </w:r>
      <w:r w:rsidRPr="00BC6654">
        <w:rPr>
          <w:rFonts w:ascii="Arial" w:hAnsi="Arial" w:cs="Arial"/>
          <w:b/>
          <w:bCs/>
          <w:i/>
          <w:iCs/>
        </w:rPr>
        <w:t xml:space="preserve"> of risk relates to tobacco product </w:t>
      </w:r>
      <w:r w:rsidRPr="005E11CE">
        <w:rPr>
          <w:rFonts w:ascii="Arial" w:hAnsi="Arial" w:cs="Arial"/>
          <w:b/>
          <w:bCs/>
          <w:i/>
          <w:iCs/>
        </w:rPr>
        <w:t>use</w:t>
      </w:r>
      <w:r w:rsidRPr="005E11CE">
        <w:rPr>
          <w:rFonts w:ascii="Arial" w:hAnsi="Arial" w:cs="Arial"/>
          <w:b/>
          <w:bCs/>
          <w:i/>
          <w:iCs/>
          <w:rPrChange w:id="13" w:author="Cruz, Raul" w:date="2023-02-21T14:18:00Z">
            <w:rPr>
              <w:rFonts w:ascii="Arial" w:hAnsi="Arial" w:cs="Arial"/>
              <w:b/>
              <w:bCs/>
              <w:i/>
              <w:iCs/>
              <w:highlight w:val="cyan"/>
            </w:rPr>
          </w:rPrChange>
        </w:rPr>
        <w:t>.</w:t>
      </w:r>
    </w:p>
    <w:p w14:paraId="7B5265F6" w14:textId="25C1EC9E" w:rsidR="00711E9A" w:rsidRPr="00BC6654" w:rsidRDefault="00711E9A">
      <w:pPr>
        <w:widowControl w:val="0"/>
        <w:autoSpaceDE w:val="0"/>
        <w:autoSpaceDN w:val="0"/>
        <w:adjustRightInd w:val="0"/>
        <w:spacing w:after="80" w:line="240" w:lineRule="auto"/>
        <w:jc w:val="both"/>
        <w:rPr>
          <w:rFonts w:ascii="Arial" w:hAnsi="Arial" w:cs="Arial"/>
        </w:rPr>
        <w:pPrChange w:id="14" w:author="BSW Editor" w:date="2023-02-16T16:34:00Z">
          <w:pPr>
            <w:widowControl w:val="0"/>
            <w:autoSpaceDE w:val="0"/>
            <w:autoSpaceDN w:val="0"/>
            <w:adjustRightInd w:val="0"/>
            <w:spacing w:after="120" w:line="240" w:lineRule="auto"/>
            <w:jc w:val="both"/>
          </w:pPr>
        </w:pPrChange>
      </w:pPr>
      <w:r w:rsidRPr="00BC6654">
        <w:rPr>
          <w:rFonts w:ascii="Arial" w:hAnsi="Arial" w:cs="Arial"/>
          <w:highlight w:val="yellow"/>
        </w:rPr>
        <w:t xml:space="preserve">RAUL – </w:t>
      </w:r>
      <w:r w:rsidR="006E0943" w:rsidRPr="00BC6654">
        <w:rPr>
          <w:rFonts w:ascii="Arial" w:hAnsi="Arial" w:cs="Arial"/>
          <w:highlight w:val="yellow"/>
        </w:rPr>
        <w:t>pretty sure</w:t>
      </w:r>
      <w:r w:rsidRPr="00BC6654">
        <w:rPr>
          <w:rFonts w:ascii="Arial" w:hAnsi="Arial" w:cs="Arial"/>
          <w:highlight w:val="yellow"/>
        </w:rPr>
        <w:t xml:space="preserve"> this is where you are supposed to put preliminary studies. I’ve added mine here, but I believe this is where you should add the preliminary analysis you’ve run:</w:t>
      </w:r>
    </w:p>
    <w:p w14:paraId="66B349BF" w14:textId="193E6529" w:rsidR="00711E9A" w:rsidRPr="00BC6654" w:rsidRDefault="00711E9A" w:rsidP="00901D75">
      <w:pPr>
        <w:widowControl w:val="0"/>
        <w:autoSpaceDE w:val="0"/>
        <w:autoSpaceDN w:val="0"/>
        <w:adjustRightInd w:val="0"/>
        <w:spacing w:after="80" w:line="240" w:lineRule="auto"/>
        <w:jc w:val="both"/>
        <w:rPr>
          <w:rFonts w:ascii="Arial" w:hAnsi="Arial" w:cs="Arial"/>
          <w:i/>
          <w:iCs/>
        </w:rPr>
      </w:pPr>
      <w:r w:rsidRPr="00BC6654">
        <w:rPr>
          <w:rFonts w:ascii="Arial" w:hAnsi="Arial" w:cs="Arial"/>
          <w:b/>
          <w:bCs/>
          <w:i/>
          <w:iCs/>
        </w:rPr>
        <w:t>Preliminary Studies.</w:t>
      </w:r>
      <w:r w:rsidRPr="00BC6654">
        <w:rPr>
          <w:rFonts w:ascii="Arial" w:hAnsi="Arial" w:cs="Arial"/>
        </w:rPr>
        <w:t xml:space="preserve"> </w:t>
      </w:r>
      <w:r w:rsidR="006F6797">
        <w:rPr>
          <w:rFonts w:ascii="Arial" w:hAnsi="Arial" w:cs="Arial"/>
          <w:u w:val="single"/>
        </w:rPr>
        <w:t xml:space="preserve">MTEP </w:t>
      </w:r>
      <w:r w:rsidRPr="00BC6654">
        <w:rPr>
          <w:rFonts w:ascii="Arial" w:hAnsi="Arial" w:cs="Arial"/>
          <w:u w:val="single"/>
        </w:rPr>
        <w:t>use in young adults</w:t>
      </w:r>
      <w:r w:rsidRPr="00BC6654">
        <w:rPr>
          <w:rFonts w:ascii="Arial" w:hAnsi="Arial" w:cs="Arial"/>
        </w:rPr>
        <w:t xml:space="preserve">: Dr. Mead-Morse has conducted several studies </w:t>
      </w:r>
      <w:r w:rsidR="006F6797">
        <w:rPr>
          <w:rFonts w:ascii="Arial" w:hAnsi="Arial" w:cs="Arial"/>
        </w:rPr>
        <w:t>examining</w:t>
      </w:r>
      <w:r w:rsidRPr="00BC6654">
        <w:rPr>
          <w:rFonts w:ascii="Arial" w:hAnsi="Arial" w:cs="Arial"/>
        </w:rPr>
        <w:t xml:space="preserve"> the dual use of cigarettes and cigars among young adults</w:t>
      </w:r>
      <w:r w:rsidR="002D6E47">
        <w:rPr>
          <w:rFonts w:ascii="Arial" w:hAnsi="Arial" w:cs="Arial"/>
        </w:rPr>
        <w:t xml:space="preserve"> (18-34)</w:t>
      </w:r>
      <w:r w:rsidRPr="00BC6654">
        <w:rPr>
          <w:rFonts w:ascii="Arial" w:hAnsi="Arial" w:cs="Arial"/>
        </w:rPr>
        <w:t>. In one study</w:t>
      </w:r>
      <w:r w:rsidR="006F6797">
        <w:rPr>
          <w:rFonts w:ascii="Arial" w:hAnsi="Arial" w:cs="Arial"/>
        </w:rPr>
        <w:t xml:space="preserve"> using ecological momentary assessments in a population of</w:t>
      </w:r>
      <w:r w:rsidRPr="00BC6654">
        <w:rPr>
          <w:rFonts w:ascii="Arial" w:hAnsi="Arial" w:cs="Arial"/>
        </w:rPr>
        <w:t xml:space="preserve"> African American young adult dual users </w:t>
      </w:r>
      <w:r w:rsidRPr="00BC6654">
        <w:rPr>
          <w:rFonts w:ascii="Arial" w:hAnsi="Arial" w:cs="Arial"/>
          <w:bCs/>
        </w:rPr>
        <w:fldChar w:fldCharType="begin">
          <w:fldData xml:space="preserve">PEVuZE5vdGU+PENpdGU+PEF1dGhvcj5NZWFkPC9BdXRob3I+PFllYXI+MjAxNzwvWWVhcj48UmVj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</w:fldData>
        </w:fldChar>
      </w:r>
      <w:r w:rsidR="00516CCC" w:rsidRPr="00BC6654">
        <w:rPr>
          <w:rFonts w:ascii="Arial" w:hAnsi="Arial" w:cs="Arial"/>
          <w:bCs/>
        </w:rPr>
        <w:instrText xml:space="preserve"> ADDIN EN.CITE </w:instrText>
      </w:r>
      <w:r w:rsidR="00516CCC" w:rsidRPr="00BC6654">
        <w:rPr>
          <w:rFonts w:ascii="Arial" w:hAnsi="Arial" w:cs="Arial"/>
          <w:bCs/>
        </w:rPr>
        <w:fldChar w:fldCharType="begin">
          <w:fldData xml:space="preserve">PEVuZE5vdGU+PENpdGU+PEF1dGhvcj5NZWFkPC9BdXRob3I+PFllYXI+MjAxNzwvWWVhcj48UmVj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</w:fldData>
        </w:fldChar>
      </w:r>
      <w:r w:rsidR="00516CCC" w:rsidRPr="00BC6654">
        <w:rPr>
          <w:rFonts w:ascii="Arial" w:hAnsi="Arial" w:cs="Arial"/>
          <w:bCs/>
        </w:rPr>
        <w:instrText xml:space="preserve"> ADDIN EN.CITE.DATA </w:instrText>
      </w:r>
      <w:r w:rsidR="00516CCC" w:rsidRPr="00BC6654">
        <w:rPr>
          <w:rFonts w:ascii="Arial" w:hAnsi="Arial" w:cs="Arial"/>
          <w:bCs/>
        </w:rPr>
      </w:r>
      <w:r w:rsidR="00516CCC" w:rsidRPr="00BC6654">
        <w:rPr>
          <w:rFonts w:ascii="Arial" w:hAnsi="Arial" w:cs="Arial"/>
          <w:bCs/>
        </w:rPr>
        <w:fldChar w:fldCharType="end"/>
      </w:r>
      <w:r w:rsidRPr="00BC6654">
        <w:rPr>
          <w:rFonts w:ascii="Arial" w:hAnsi="Arial" w:cs="Arial"/>
          <w:bCs/>
        </w:rPr>
      </w:r>
      <w:r w:rsidRPr="00BC6654">
        <w:rPr>
          <w:rFonts w:ascii="Arial" w:hAnsi="Arial" w:cs="Arial"/>
          <w:bCs/>
        </w:rPr>
        <w:fldChar w:fldCharType="separate"/>
      </w:r>
      <w:r w:rsidR="00674F33" w:rsidRPr="00BC6654">
        <w:rPr>
          <w:rFonts w:ascii="Arial" w:hAnsi="Arial" w:cs="Arial"/>
          <w:bCs/>
          <w:noProof/>
        </w:rPr>
        <w:t>(17-19)</w:t>
      </w:r>
      <w:r w:rsidRPr="00BC6654">
        <w:rPr>
          <w:rFonts w:ascii="Arial" w:hAnsi="Arial" w:cs="Arial"/>
          <w:bCs/>
        </w:rPr>
        <w:fldChar w:fldCharType="end"/>
      </w:r>
      <w:r w:rsidRPr="00BC6654">
        <w:rPr>
          <w:rFonts w:ascii="Arial" w:hAnsi="Arial" w:cs="Arial"/>
        </w:rPr>
        <w:t>, she found that cigar use, especially flavored</w:t>
      </w:r>
      <w:r w:rsidR="0055785D">
        <w:rPr>
          <w:rFonts w:ascii="Arial" w:hAnsi="Arial" w:cs="Arial"/>
        </w:rPr>
        <w:t xml:space="preserve"> cigar use</w:t>
      </w:r>
      <w:r w:rsidRPr="00BC6654">
        <w:rPr>
          <w:rFonts w:ascii="Arial" w:hAnsi="Arial" w:cs="Arial"/>
        </w:rPr>
        <w:t xml:space="preserve">, was highly prevalent, </w:t>
      </w:r>
      <w:r w:rsidR="008F77AA">
        <w:rPr>
          <w:rFonts w:ascii="Arial" w:hAnsi="Arial" w:cs="Arial"/>
        </w:rPr>
        <w:t xml:space="preserve">with gender-specific differences in </w:t>
      </w:r>
      <w:r w:rsidRPr="00BC6654">
        <w:rPr>
          <w:rFonts w:ascii="Arial" w:hAnsi="Arial" w:cs="Arial"/>
        </w:rPr>
        <w:t>preferred flavor</w:t>
      </w:r>
      <w:r w:rsidR="008F77AA">
        <w:rPr>
          <w:rFonts w:ascii="Arial" w:hAnsi="Arial" w:cs="Arial"/>
        </w:rPr>
        <w:t>s</w:t>
      </w:r>
      <w:r w:rsidRPr="00BC6654">
        <w:rPr>
          <w:rFonts w:ascii="Arial" w:hAnsi="Arial" w:cs="Arial"/>
        </w:rPr>
        <w:t>. Cigars were also smoked additively</w:t>
      </w:r>
      <w:r w:rsidR="008F77AA">
        <w:rPr>
          <w:rFonts w:ascii="Arial" w:hAnsi="Arial" w:cs="Arial"/>
        </w:rPr>
        <w:t xml:space="preserve"> with cigarettes</w:t>
      </w:r>
      <w:r w:rsidRPr="00BC6654">
        <w:rPr>
          <w:rFonts w:ascii="Arial" w:hAnsi="Arial" w:cs="Arial"/>
        </w:rPr>
        <w:t xml:space="preserve"> rather than as </w:t>
      </w:r>
      <w:r w:rsidR="008F77AA">
        <w:rPr>
          <w:rFonts w:ascii="Arial" w:hAnsi="Arial" w:cs="Arial"/>
        </w:rPr>
        <w:t xml:space="preserve">cigarette </w:t>
      </w:r>
      <w:r w:rsidRPr="00BC6654">
        <w:rPr>
          <w:rFonts w:ascii="Arial" w:hAnsi="Arial" w:cs="Arial"/>
        </w:rPr>
        <w:t xml:space="preserve">substitutes. </w:t>
      </w:r>
      <w:r w:rsidR="00674F33" w:rsidRPr="00BC6654">
        <w:rPr>
          <w:rFonts w:ascii="Arial" w:hAnsi="Arial" w:cs="Arial"/>
        </w:rPr>
        <w:t>At the intrapersonal level, risk factors for cigar smoking included feeling relaxed and smoking</w:t>
      </w:r>
      <w:r w:rsidR="00620976" w:rsidRPr="00BC6654">
        <w:rPr>
          <w:rFonts w:ascii="Arial" w:hAnsi="Arial" w:cs="Arial"/>
        </w:rPr>
        <w:t xml:space="preserve"> with others</w:t>
      </w:r>
      <w:r w:rsidR="00674F33" w:rsidRPr="00BC6654">
        <w:rPr>
          <w:rFonts w:ascii="Arial" w:hAnsi="Arial" w:cs="Arial"/>
        </w:rPr>
        <w:t xml:space="preserve">, whereas risk factors for cigarette smoking included feeling stressed and being alone. </w:t>
      </w:r>
      <w:r w:rsidRPr="00BC6654">
        <w:rPr>
          <w:rFonts w:ascii="Arial" w:hAnsi="Arial" w:cs="Arial"/>
        </w:rPr>
        <w:t xml:space="preserve">In a recently completed study </w:t>
      </w:r>
      <w:r w:rsidR="008F77AA">
        <w:rPr>
          <w:rFonts w:ascii="Arial" w:hAnsi="Arial" w:cs="Arial"/>
        </w:rPr>
        <w:t>of</w:t>
      </w:r>
      <w:r w:rsidR="00C73A87" w:rsidRPr="00BC6654">
        <w:rPr>
          <w:rFonts w:ascii="Arial" w:hAnsi="Arial" w:cs="Arial"/>
        </w:rPr>
        <w:t xml:space="preserve"> young adult dual users </w:t>
      </w:r>
      <w:r w:rsidR="006E0943" w:rsidRPr="00BC6654">
        <w:rPr>
          <w:rFonts w:ascii="Arial" w:hAnsi="Arial" w:cs="Arial"/>
        </w:rPr>
        <w:fldChar w:fldCharType="begin">
          <w:fldData xml:space="preserve">PEVuZE5vdGU+PENpdGU+PEF1dGhvcj5NZWFkLU1vcnNlPC9BdXRob3I+PFllYXI+MjAyMjwvWWVh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</w:fldData>
        </w:fldChar>
      </w:r>
      <w:r w:rsidR="00516CCC" w:rsidRPr="00BC6654">
        <w:rPr>
          <w:rFonts w:ascii="Arial" w:hAnsi="Arial" w:cs="Arial"/>
        </w:rPr>
        <w:instrText xml:space="preserve"> ADDIN EN.CITE </w:instrText>
      </w:r>
      <w:r w:rsidR="00516CCC" w:rsidRPr="00BC6654">
        <w:rPr>
          <w:rFonts w:ascii="Arial" w:hAnsi="Arial" w:cs="Arial"/>
        </w:rPr>
        <w:fldChar w:fldCharType="begin">
          <w:fldData xml:space="preserve">PEVuZE5vdGU+PENpdGU+PEF1dGhvcj5NZWFkLU1vcnNlPC9BdXRob3I+PFllYXI+MjAyMjwvWWVh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</w:fldData>
        </w:fldChar>
      </w:r>
      <w:r w:rsidR="00516CCC" w:rsidRPr="00BC6654">
        <w:rPr>
          <w:rFonts w:ascii="Arial" w:hAnsi="Arial" w:cs="Arial"/>
        </w:rPr>
        <w:instrText xml:space="preserve"> ADDIN EN.CITE.DATA </w:instrText>
      </w:r>
      <w:r w:rsidR="00516CCC" w:rsidRPr="00BC6654">
        <w:rPr>
          <w:rFonts w:ascii="Arial" w:hAnsi="Arial" w:cs="Arial"/>
        </w:rPr>
      </w:r>
      <w:r w:rsidR="00516CCC" w:rsidRPr="00BC6654">
        <w:rPr>
          <w:rFonts w:ascii="Arial" w:hAnsi="Arial" w:cs="Arial"/>
        </w:rPr>
        <w:fldChar w:fldCharType="end"/>
      </w:r>
      <w:r w:rsidR="006E0943" w:rsidRPr="00BC6654">
        <w:rPr>
          <w:rFonts w:ascii="Arial" w:hAnsi="Arial" w:cs="Arial"/>
        </w:rPr>
      </w:r>
      <w:r w:rsidR="006E0943" w:rsidRPr="00BC6654">
        <w:rPr>
          <w:rFonts w:ascii="Arial" w:hAnsi="Arial" w:cs="Arial"/>
        </w:rPr>
        <w:fldChar w:fldCharType="separate"/>
      </w:r>
      <w:r w:rsidR="006E0943" w:rsidRPr="00BC6654">
        <w:rPr>
          <w:rFonts w:ascii="Arial" w:hAnsi="Arial" w:cs="Arial"/>
          <w:noProof/>
        </w:rPr>
        <w:t>(20)</w:t>
      </w:r>
      <w:r w:rsidR="006E0943" w:rsidRPr="00BC6654">
        <w:rPr>
          <w:rFonts w:ascii="Arial" w:hAnsi="Arial" w:cs="Arial"/>
        </w:rPr>
        <w:fldChar w:fldCharType="end"/>
      </w:r>
      <w:r w:rsidRPr="00BC6654">
        <w:rPr>
          <w:rFonts w:ascii="Arial" w:hAnsi="Arial" w:cs="Arial"/>
        </w:rPr>
        <w:t xml:space="preserve">, </w:t>
      </w:r>
      <w:r w:rsidR="006E0943" w:rsidRPr="00BC6654">
        <w:rPr>
          <w:rFonts w:ascii="Arial" w:hAnsi="Arial" w:cs="Arial"/>
        </w:rPr>
        <w:t xml:space="preserve">cigars were </w:t>
      </w:r>
      <w:r w:rsidR="009B2262">
        <w:rPr>
          <w:rFonts w:ascii="Arial" w:hAnsi="Arial" w:cs="Arial"/>
        </w:rPr>
        <w:t>found to be similarly</w:t>
      </w:r>
      <w:r w:rsidR="006E0943" w:rsidRPr="00BC6654">
        <w:rPr>
          <w:rFonts w:ascii="Arial" w:hAnsi="Arial" w:cs="Arial"/>
        </w:rPr>
        <w:t xml:space="preserve"> addictive as cigarettes, </w:t>
      </w:r>
      <w:r w:rsidR="00620976" w:rsidRPr="00BC6654">
        <w:rPr>
          <w:rFonts w:ascii="Arial" w:hAnsi="Arial" w:cs="Arial"/>
        </w:rPr>
        <w:t xml:space="preserve">and risk factors for </w:t>
      </w:r>
      <w:r w:rsidR="009B2262">
        <w:rPr>
          <w:rFonts w:ascii="Arial" w:hAnsi="Arial" w:cs="Arial"/>
        </w:rPr>
        <w:t>increased</w:t>
      </w:r>
      <w:r w:rsidR="00620976" w:rsidRPr="00BC6654">
        <w:rPr>
          <w:rFonts w:ascii="Arial" w:hAnsi="Arial" w:cs="Arial"/>
        </w:rPr>
        <w:t xml:space="preserve"> cigar addiction included flavored cigar use, socioeconomic status, </w:t>
      </w:r>
      <w:r w:rsidR="009B2262">
        <w:rPr>
          <w:rFonts w:ascii="Arial" w:hAnsi="Arial" w:cs="Arial"/>
        </w:rPr>
        <w:t>and</w:t>
      </w:r>
      <w:r w:rsidR="00620976" w:rsidRPr="00BC6654">
        <w:rPr>
          <w:rFonts w:ascii="Arial" w:hAnsi="Arial" w:cs="Arial"/>
        </w:rPr>
        <w:t xml:space="preserve"> gender</w:t>
      </w:r>
      <w:r w:rsidR="009B2262">
        <w:rPr>
          <w:rFonts w:ascii="Arial" w:hAnsi="Arial" w:cs="Arial"/>
        </w:rPr>
        <w:t>, whereas</w:t>
      </w:r>
      <w:r w:rsidR="009B2262" w:rsidRPr="00BC6654">
        <w:rPr>
          <w:rFonts w:ascii="Arial" w:hAnsi="Arial" w:cs="Arial"/>
        </w:rPr>
        <w:t xml:space="preserve"> more frequent cigar use</w:t>
      </w:r>
      <w:r w:rsidR="00620976" w:rsidRPr="00BC6654">
        <w:rPr>
          <w:rFonts w:ascii="Arial" w:hAnsi="Arial" w:cs="Arial"/>
        </w:rPr>
        <w:t xml:space="preserve"> </w:t>
      </w:r>
      <w:r w:rsidR="009B2262">
        <w:rPr>
          <w:rFonts w:ascii="Arial" w:hAnsi="Arial" w:cs="Arial"/>
        </w:rPr>
        <w:t xml:space="preserve">was not a risk factor </w:t>
      </w:r>
      <w:r w:rsidR="006E0943" w:rsidRPr="00BC6654">
        <w:rPr>
          <w:rFonts w:ascii="Arial" w:hAnsi="Arial" w:cs="Arial"/>
        </w:rPr>
        <w:t>(results unpublished).</w:t>
      </w:r>
      <w:r w:rsidR="00620976" w:rsidRPr="00BC6654">
        <w:rPr>
          <w:rFonts w:ascii="Arial" w:hAnsi="Arial" w:cs="Arial"/>
        </w:rPr>
        <w:t xml:space="preserve"> In addition, cigar </w:t>
      </w:r>
      <w:r w:rsidR="009B2262">
        <w:rPr>
          <w:rFonts w:ascii="Arial" w:hAnsi="Arial" w:cs="Arial"/>
        </w:rPr>
        <w:t>use</w:t>
      </w:r>
      <w:r w:rsidR="001D04F1">
        <w:rPr>
          <w:rFonts w:ascii="Arial" w:hAnsi="Arial" w:cs="Arial"/>
        </w:rPr>
        <w:t xml:space="preserve"> in place of</w:t>
      </w:r>
      <w:r w:rsidR="00620976" w:rsidRPr="00BC6654">
        <w:rPr>
          <w:rFonts w:ascii="Arial" w:hAnsi="Arial" w:cs="Arial"/>
        </w:rPr>
        <w:t xml:space="preserve"> cigarette</w:t>
      </w:r>
      <w:r w:rsidR="001D04F1">
        <w:rPr>
          <w:rFonts w:ascii="Arial" w:hAnsi="Arial" w:cs="Arial"/>
        </w:rPr>
        <w:t xml:space="preserve"> use</w:t>
      </w:r>
      <w:r w:rsidR="00620976" w:rsidRPr="00BC6654">
        <w:rPr>
          <w:rFonts w:ascii="Arial" w:hAnsi="Arial" w:cs="Arial"/>
        </w:rPr>
        <w:t xml:space="preserve"> when cigarettes were unavailable was relatively </w:t>
      </w:r>
      <w:r w:rsidR="001D04F1">
        <w:rPr>
          <w:rFonts w:ascii="Arial" w:hAnsi="Arial" w:cs="Arial"/>
        </w:rPr>
        <w:t>limited</w:t>
      </w:r>
      <w:r w:rsidR="00620976" w:rsidRPr="00BC6654">
        <w:rPr>
          <w:rFonts w:ascii="Arial" w:hAnsi="Arial" w:cs="Arial"/>
        </w:rPr>
        <w:t>.</w:t>
      </w:r>
      <w:r w:rsidR="006E0943" w:rsidRPr="00BC6654">
        <w:rPr>
          <w:rFonts w:ascii="Arial" w:hAnsi="Arial" w:cs="Arial"/>
        </w:rPr>
        <w:t xml:space="preserve"> </w:t>
      </w:r>
      <w:r w:rsidR="00620976" w:rsidRPr="00BC6654">
        <w:rPr>
          <w:rFonts w:ascii="Arial" w:hAnsi="Arial" w:cs="Arial"/>
          <w:b/>
          <w:bCs/>
          <w:i/>
          <w:iCs/>
        </w:rPr>
        <w:t xml:space="preserve">Overall, </w:t>
      </w:r>
      <w:r w:rsidR="001D04F1">
        <w:rPr>
          <w:rFonts w:ascii="Arial" w:hAnsi="Arial" w:cs="Arial"/>
          <w:b/>
          <w:bCs/>
          <w:i/>
          <w:iCs/>
        </w:rPr>
        <w:t xml:space="preserve">these </w:t>
      </w:r>
      <w:r w:rsidR="00620976" w:rsidRPr="00BC6654">
        <w:rPr>
          <w:rFonts w:ascii="Arial" w:hAnsi="Arial" w:cs="Arial"/>
          <w:b/>
          <w:bCs/>
          <w:i/>
          <w:iCs/>
        </w:rPr>
        <w:t xml:space="preserve">results indicate that: (1) cigars are addictive and smoked for reasons </w:t>
      </w:r>
      <w:r w:rsidR="005D01FB">
        <w:rPr>
          <w:rFonts w:ascii="Arial" w:hAnsi="Arial" w:cs="Arial"/>
          <w:b/>
          <w:bCs/>
          <w:i/>
          <w:iCs/>
        </w:rPr>
        <w:t>in addition to just</w:t>
      </w:r>
      <w:r w:rsidR="00620976" w:rsidRPr="00BC6654">
        <w:rPr>
          <w:rFonts w:ascii="Arial" w:hAnsi="Arial" w:cs="Arial"/>
          <w:b/>
          <w:bCs/>
          <w:i/>
          <w:iCs/>
        </w:rPr>
        <w:t xml:space="preserve"> cigarette substitution</w:t>
      </w:r>
      <w:r w:rsidR="001D04F1">
        <w:rPr>
          <w:rFonts w:ascii="Arial" w:hAnsi="Arial" w:cs="Arial"/>
          <w:b/>
          <w:bCs/>
          <w:i/>
          <w:iCs/>
        </w:rPr>
        <w:t>;</w:t>
      </w:r>
      <w:r w:rsidR="00620976" w:rsidRPr="00BC6654">
        <w:rPr>
          <w:rFonts w:ascii="Arial" w:hAnsi="Arial" w:cs="Arial"/>
          <w:b/>
          <w:bCs/>
          <w:i/>
          <w:iCs/>
        </w:rPr>
        <w:t xml:space="preserve"> (2) flavors are popular and associated with </w:t>
      </w:r>
      <w:r w:rsidR="001D04F1">
        <w:rPr>
          <w:rFonts w:ascii="Arial" w:hAnsi="Arial" w:cs="Arial"/>
          <w:b/>
          <w:bCs/>
          <w:i/>
          <w:iCs/>
        </w:rPr>
        <w:t>increased</w:t>
      </w:r>
      <w:r w:rsidR="001D04F1" w:rsidRPr="00BC6654">
        <w:rPr>
          <w:rFonts w:ascii="Arial" w:hAnsi="Arial" w:cs="Arial"/>
          <w:b/>
          <w:bCs/>
          <w:i/>
          <w:iCs/>
        </w:rPr>
        <w:t xml:space="preserve"> </w:t>
      </w:r>
      <w:r w:rsidR="00620976" w:rsidRPr="00BC6654">
        <w:rPr>
          <w:rFonts w:ascii="Arial" w:hAnsi="Arial" w:cs="Arial"/>
          <w:b/>
          <w:bCs/>
          <w:i/>
          <w:iCs/>
        </w:rPr>
        <w:t>addiction</w:t>
      </w:r>
      <w:r w:rsidR="001D04F1">
        <w:rPr>
          <w:rFonts w:ascii="Arial" w:hAnsi="Arial" w:cs="Arial"/>
          <w:b/>
          <w:bCs/>
          <w:i/>
          <w:iCs/>
        </w:rPr>
        <w:t>;</w:t>
      </w:r>
      <w:r w:rsidR="00620976" w:rsidRPr="00BC6654">
        <w:rPr>
          <w:rFonts w:ascii="Arial" w:hAnsi="Arial" w:cs="Arial"/>
          <w:b/>
          <w:bCs/>
          <w:i/>
          <w:iCs/>
        </w:rPr>
        <w:t xml:space="preserve"> and (3) affect and peer us</w:t>
      </w:r>
      <w:r w:rsidR="001D04F1">
        <w:rPr>
          <w:rFonts w:ascii="Arial" w:hAnsi="Arial" w:cs="Arial"/>
          <w:b/>
          <w:bCs/>
          <w:i/>
          <w:iCs/>
        </w:rPr>
        <w:t>e</w:t>
      </w:r>
      <w:r w:rsidR="00620976" w:rsidRPr="00BC6654">
        <w:rPr>
          <w:rFonts w:ascii="Arial" w:hAnsi="Arial" w:cs="Arial"/>
          <w:b/>
          <w:bCs/>
          <w:i/>
          <w:iCs/>
        </w:rPr>
        <w:t xml:space="preserve"> may be significant risk factors for dual use.</w:t>
      </w:r>
    </w:p>
    <w:p w14:paraId="130C7E87" w14:textId="77777777" w:rsidR="00711E9A" w:rsidRDefault="00711E9A" w:rsidP="00162E2C">
      <w:pPr>
        <w:widowControl w:val="0"/>
        <w:autoSpaceDE w:val="0"/>
        <w:autoSpaceDN w:val="0"/>
        <w:adjustRightInd w:val="0"/>
        <w:spacing w:after="80" w:line="240" w:lineRule="auto"/>
        <w:rPr>
          <w:del w:id="15" w:author="BSW Editor" w:date="2023-02-16T10:56:00Z"/>
          <w:rFonts w:ascii="Arial" w:hAnsi="Arial" w:cs="Arial"/>
        </w:rPr>
      </w:pPr>
    </w:p>
    <w:p w14:paraId="5C0A5B07" w14:textId="2A883CDE" w:rsidR="00E27219" w:rsidRPr="00BC6654" w:rsidRDefault="00E27219" w:rsidP="00162E2C">
      <w:pPr>
        <w:widowControl w:val="0"/>
        <w:spacing w:after="0" w:line="240" w:lineRule="auto"/>
        <w:jc w:val="both"/>
        <w:rPr>
          <w:rFonts w:ascii="Arial" w:hAnsi="Arial" w:cs="Arial"/>
          <w:b/>
          <w:u w:val="single"/>
        </w:rPr>
      </w:pPr>
      <w:r w:rsidRPr="00BC6654">
        <w:rPr>
          <w:rFonts w:ascii="Arial" w:hAnsi="Arial" w:cs="Arial"/>
          <w:b/>
          <w:u w:val="single"/>
        </w:rPr>
        <w:t>Innovation</w:t>
      </w:r>
    </w:p>
    <w:p w14:paraId="574AFE82" w14:textId="215BCD16" w:rsidR="00925DF6" w:rsidRPr="00BC6654" w:rsidRDefault="00A93C46" w:rsidP="00162E2C">
      <w:pPr>
        <w:widowControl w:val="0"/>
        <w:autoSpaceDE w:val="0"/>
        <w:autoSpaceDN w:val="0"/>
        <w:adjustRightInd w:val="0"/>
        <w:spacing w:after="80" w:line="240" w:lineRule="auto"/>
        <w:jc w:val="both"/>
        <w:rPr>
          <w:rFonts w:ascii="Arial" w:hAnsi="Arial" w:cs="Arial"/>
        </w:rPr>
      </w:pPr>
      <w:r>
        <w:rPr>
          <w:rFonts w:ascii="Arial" w:hAnsi="Arial" w:cs="Arial"/>
        </w:rPr>
        <w:t>When considering</w:t>
      </w:r>
      <w:r w:rsidRPr="00BC6654">
        <w:rPr>
          <w:rFonts w:ascii="Arial" w:hAnsi="Arial" w:cs="Arial"/>
        </w:rPr>
        <w:t xml:space="preserve"> limited sample size</w:t>
      </w:r>
      <w:r>
        <w:rPr>
          <w:rFonts w:ascii="Arial" w:hAnsi="Arial" w:cs="Arial"/>
        </w:rPr>
        <w:t>s</w:t>
      </w:r>
      <w:r w:rsidRPr="00BC6654">
        <w:rPr>
          <w:rFonts w:ascii="Arial" w:hAnsi="Arial" w:cs="Arial"/>
        </w:rPr>
        <w:t xml:space="preserve">, </w:t>
      </w:r>
      <w:r>
        <w:rPr>
          <w:rFonts w:ascii="Arial" w:hAnsi="Arial" w:cs="Arial"/>
        </w:rPr>
        <w:t xml:space="preserve">such as the population of adolescent dual MTEP users, many existing data analysis methods designed for </w:t>
      </w:r>
      <w:r w:rsidR="00162E2C">
        <w:rPr>
          <w:rFonts w:ascii="Arial" w:hAnsi="Arial" w:cs="Arial"/>
        </w:rPr>
        <w:t>complex survey data</w:t>
      </w:r>
      <w:r>
        <w:rPr>
          <w:rFonts w:ascii="Arial" w:hAnsi="Arial" w:cs="Arial"/>
        </w:rPr>
        <w:t xml:space="preserve"> </w:t>
      </w:r>
      <w:r w:rsidR="00227228">
        <w:rPr>
          <w:rFonts w:ascii="Arial" w:hAnsi="Arial" w:cs="Arial"/>
        </w:rPr>
        <w:t>are</w:t>
      </w:r>
      <w:r>
        <w:rPr>
          <w:rFonts w:ascii="Arial" w:hAnsi="Arial" w:cs="Arial"/>
        </w:rPr>
        <w:t xml:space="preserve"> not able to </w:t>
      </w:r>
      <w:r w:rsidR="00162E2C">
        <w:rPr>
          <w:rFonts w:ascii="Arial" w:hAnsi="Arial" w:cs="Arial"/>
        </w:rPr>
        <w:t>correctly identify statistically significant</w:t>
      </w:r>
      <w:r>
        <w:rPr>
          <w:rFonts w:ascii="Arial" w:hAnsi="Arial" w:cs="Arial"/>
        </w:rPr>
        <w:t xml:space="preserve"> differences. Although CCA </w:t>
      </w:r>
      <w:r w:rsidR="00227228">
        <w:rPr>
          <w:rFonts w:ascii="Arial" w:hAnsi="Arial" w:cs="Arial"/>
        </w:rPr>
        <w:t>is robust for smaller sample sizes</w:t>
      </w:r>
      <w:r w:rsidR="00162E2C">
        <w:rPr>
          <w:rFonts w:ascii="Arial" w:hAnsi="Arial" w:cs="Arial"/>
        </w:rPr>
        <w:t xml:space="preserve"> as long as the number of observations exceeds the number of variables</w:t>
      </w:r>
      <w:r w:rsidR="00227228">
        <w:rPr>
          <w:rFonts w:ascii="Arial" w:hAnsi="Arial" w:cs="Arial"/>
        </w:rPr>
        <w:t>, classical CCA is not designed to accommodate the complex survey designs used to generate m</w:t>
      </w:r>
      <w:r w:rsidR="00D645E2" w:rsidRPr="00BC6654">
        <w:rPr>
          <w:rFonts w:ascii="Arial" w:hAnsi="Arial" w:cs="Arial"/>
        </w:rPr>
        <w:t xml:space="preserve">ost </w:t>
      </w:r>
      <w:r w:rsidR="00B856D5" w:rsidRPr="00BC6654">
        <w:rPr>
          <w:rFonts w:ascii="Arial" w:hAnsi="Arial" w:cs="Arial"/>
        </w:rPr>
        <w:t>existing tobacco and nicotine use data</w:t>
      </w:r>
      <w:r w:rsidR="001D04F1">
        <w:rPr>
          <w:rFonts w:ascii="Arial" w:hAnsi="Arial" w:cs="Arial"/>
        </w:rPr>
        <w:t xml:space="preserve"> </w:t>
      </w:r>
      <w:r w:rsidR="00B856D5" w:rsidRPr="00BC6654">
        <w:rPr>
          <w:rFonts w:ascii="Arial" w:hAnsi="Arial" w:cs="Arial"/>
        </w:rPr>
        <w:t xml:space="preserve">sets, </w:t>
      </w:r>
      <w:r w:rsidR="001D04F1">
        <w:rPr>
          <w:rFonts w:ascii="Arial" w:hAnsi="Arial" w:cs="Arial"/>
        </w:rPr>
        <w:t>including th</w:t>
      </w:r>
      <w:r w:rsidR="00227228">
        <w:rPr>
          <w:rFonts w:ascii="Arial" w:hAnsi="Arial" w:cs="Arial"/>
        </w:rPr>
        <w:t xml:space="preserve">ose obtained from </w:t>
      </w:r>
      <w:r w:rsidR="00BC467F">
        <w:rPr>
          <w:rFonts w:ascii="Arial" w:hAnsi="Arial" w:cs="Arial"/>
        </w:rPr>
        <w:t xml:space="preserve">the </w:t>
      </w:r>
      <w:r w:rsidR="00D645E2" w:rsidRPr="00BC6654">
        <w:rPr>
          <w:rFonts w:ascii="Arial" w:hAnsi="Arial" w:cs="Arial"/>
        </w:rPr>
        <w:t xml:space="preserve">Population Assessment of Tobacco and Health Study, the Tobacco Use Supplement to the Current Population Survey, the Behavior Risk Factor Surveillance System, the National Survey on Drug Use and Health, </w:t>
      </w:r>
      <w:r w:rsidR="001D04F1">
        <w:rPr>
          <w:rFonts w:ascii="Arial" w:hAnsi="Arial" w:cs="Arial"/>
        </w:rPr>
        <w:t xml:space="preserve">and </w:t>
      </w:r>
      <w:r w:rsidR="00D645E2" w:rsidRPr="00BC6654">
        <w:rPr>
          <w:rFonts w:ascii="Arial" w:hAnsi="Arial" w:cs="Arial"/>
        </w:rPr>
        <w:t>the National Health and Nutrition Examination Survey</w:t>
      </w:r>
      <w:r w:rsidR="00227228">
        <w:rPr>
          <w:rFonts w:ascii="Arial" w:hAnsi="Arial" w:cs="Arial"/>
        </w:rPr>
        <w:t>.</w:t>
      </w:r>
      <w:r w:rsidR="00B511B7">
        <w:rPr>
          <w:rFonts w:ascii="Arial" w:hAnsi="Arial" w:cs="Arial"/>
        </w:rPr>
        <w:t xml:space="preserve"> </w:t>
      </w:r>
      <w:r w:rsidR="00227228">
        <w:rPr>
          <w:rFonts w:ascii="Arial" w:hAnsi="Arial" w:cs="Arial"/>
        </w:rPr>
        <w:t>V</w:t>
      </w:r>
      <w:r w:rsidR="00B511B7">
        <w:rPr>
          <w:rFonts w:ascii="Arial" w:hAnsi="Arial" w:cs="Arial"/>
        </w:rPr>
        <w:t>arious</w:t>
      </w:r>
      <w:r w:rsidR="00AD1CCD" w:rsidRPr="00BC6654">
        <w:rPr>
          <w:rFonts w:ascii="Arial" w:hAnsi="Arial" w:cs="Arial"/>
        </w:rPr>
        <w:t xml:space="preserve"> </w:t>
      </w:r>
      <w:r w:rsidR="00162E2C">
        <w:rPr>
          <w:rFonts w:ascii="Arial" w:hAnsi="Arial" w:cs="Arial"/>
        </w:rPr>
        <w:t>essential complex survey</w:t>
      </w:r>
      <w:r w:rsidR="00B511B7">
        <w:rPr>
          <w:rFonts w:ascii="Arial" w:hAnsi="Arial" w:cs="Arial"/>
        </w:rPr>
        <w:t xml:space="preserve"> factors,</w:t>
      </w:r>
      <w:r w:rsidR="00B511B7" w:rsidRPr="00BC6654">
        <w:rPr>
          <w:rFonts w:ascii="Arial" w:hAnsi="Arial" w:cs="Arial"/>
        </w:rPr>
        <w:t xml:space="preserve"> </w:t>
      </w:r>
      <w:r w:rsidR="00C2590A" w:rsidRPr="00BC6654">
        <w:rPr>
          <w:rFonts w:ascii="Arial" w:hAnsi="Arial" w:cs="Arial"/>
        </w:rPr>
        <w:t xml:space="preserve">such as </w:t>
      </w:r>
      <w:r w:rsidR="00925DF6" w:rsidRPr="00BC6654">
        <w:rPr>
          <w:rFonts w:ascii="Arial" w:hAnsi="Arial" w:cs="Arial"/>
        </w:rPr>
        <w:t xml:space="preserve">replicate weights, </w:t>
      </w:r>
      <w:r w:rsidR="00AD1CCD" w:rsidRPr="00BC6654">
        <w:rPr>
          <w:rFonts w:ascii="Arial" w:hAnsi="Arial" w:cs="Arial"/>
        </w:rPr>
        <w:t>strata, cluster</w:t>
      </w:r>
      <w:r w:rsidR="00B511B7">
        <w:rPr>
          <w:rFonts w:ascii="Arial" w:hAnsi="Arial" w:cs="Arial"/>
        </w:rPr>
        <w:t>s,</w:t>
      </w:r>
      <w:r w:rsidR="00AD1CCD" w:rsidRPr="00BC6654">
        <w:rPr>
          <w:rFonts w:ascii="Arial" w:hAnsi="Arial" w:cs="Arial"/>
        </w:rPr>
        <w:t xml:space="preserve"> and </w:t>
      </w:r>
      <w:r w:rsidR="00925DF6" w:rsidRPr="00BC6654">
        <w:rPr>
          <w:rFonts w:ascii="Arial" w:hAnsi="Arial" w:cs="Arial"/>
        </w:rPr>
        <w:t xml:space="preserve">survey </w:t>
      </w:r>
      <w:r w:rsidR="00AD1CCD" w:rsidRPr="00BC6654">
        <w:rPr>
          <w:rFonts w:ascii="Arial" w:hAnsi="Arial" w:cs="Arial"/>
        </w:rPr>
        <w:t>weight</w:t>
      </w:r>
      <w:r w:rsidR="00B511B7">
        <w:rPr>
          <w:rFonts w:ascii="Arial" w:hAnsi="Arial" w:cs="Arial"/>
        </w:rPr>
        <w:t>s</w:t>
      </w:r>
      <w:r w:rsidR="00BC467F">
        <w:rPr>
          <w:rFonts w:ascii="Arial" w:hAnsi="Arial" w:cs="Arial"/>
        </w:rPr>
        <w:t>,</w:t>
      </w:r>
      <w:r w:rsidR="00227228">
        <w:rPr>
          <w:rFonts w:ascii="Arial" w:hAnsi="Arial" w:cs="Arial"/>
        </w:rPr>
        <w:t xml:space="preserve"> must be considered when analyzing these data sets.</w:t>
      </w:r>
      <w:r w:rsidR="00AD1CCD" w:rsidRPr="00BC6654">
        <w:rPr>
          <w:rFonts w:ascii="Arial" w:hAnsi="Arial" w:cs="Arial"/>
        </w:rPr>
        <w:t xml:space="preserve"> </w:t>
      </w:r>
      <w:r w:rsidR="001D1B2F">
        <w:rPr>
          <w:rFonts w:ascii="Arial" w:hAnsi="Arial" w:cs="Arial"/>
        </w:rPr>
        <w:t>We propose to extend</w:t>
      </w:r>
      <w:r w:rsidR="00AD1CCD" w:rsidRPr="00BC6654">
        <w:rPr>
          <w:rFonts w:ascii="Arial" w:hAnsi="Arial" w:cs="Arial"/>
        </w:rPr>
        <w:t xml:space="preserve"> existing </w:t>
      </w:r>
      <w:r w:rsidR="00AD1CCD" w:rsidRPr="00BC6654">
        <w:rPr>
          <w:rFonts w:ascii="Arial" w:hAnsi="Arial" w:cs="Arial"/>
        </w:rPr>
        <w:lastRenderedPageBreak/>
        <w:t xml:space="preserve">CCA procedures to </w:t>
      </w:r>
      <w:r w:rsidR="001D1B2F">
        <w:rPr>
          <w:rFonts w:ascii="Arial" w:hAnsi="Arial" w:cs="Arial"/>
        </w:rPr>
        <w:t>accommodate these types</w:t>
      </w:r>
      <w:r w:rsidR="00AD1CCD" w:rsidRPr="00BC6654">
        <w:rPr>
          <w:rFonts w:ascii="Arial" w:hAnsi="Arial" w:cs="Arial"/>
        </w:rPr>
        <w:t xml:space="preserve"> of </w:t>
      </w:r>
      <w:r w:rsidR="00C2590A" w:rsidRPr="00BC6654">
        <w:rPr>
          <w:rFonts w:ascii="Arial" w:hAnsi="Arial" w:cs="Arial"/>
        </w:rPr>
        <w:t>information</w:t>
      </w:r>
      <w:r w:rsidR="00AD1CCD" w:rsidRPr="00BC6654">
        <w:rPr>
          <w:rFonts w:ascii="Arial" w:hAnsi="Arial" w:cs="Arial"/>
        </w:rPr>
        <w:t>.</w:t>
      </w:r>
    </w:p>
    <w:p w14:paraId="7DE250C0" w14:textId="26713719" w:rsidR="00E27219" w:rsidRPr="00BC6654" w:rsidRDefault="005F7ED2" w:rsidP="00162E2C">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We propose to </w:t>
      </w:r>
      <w:r w:rsidR="00227228">
        <w:rPr>
          <w:rFonts w:ascii="Arial" w:hAnsi="Arial" w:cs="Arial"/>
        </w:rPr>
        <w:t>develop</w:t>
      </w:r>
      <w:r w:rsidRPr="00BC6654">
        <w:rPr>
          <w:rFonts w:ascii="Arial" w:hAnsi="Arial" w:cs="Arial"/>
        </w:rPr>
        <w:t xml:space="preserve"> software </w:t>
      </w:r>
      <w:r w:rsidR="00831188">
        <w:rPr>
          <w:rFonts w:ascii="Arial" w:hAnsi="Arial" w:cs="Arial"/>
        </w:rPr>
        <w:t>necessary to implement CCA for complex survey design</w:t>
      </w:r>
      <w:r w:rsidRPr="00BC6654">
        <w:rPr>
          <w:rFonts w:ascii="Arial" w:hAnsi="Arial" w:cs="Arial"/>
        </w:rPr>
        <w:t xml:space="preserve"> and apply it to </w:t>
      </w:r>
      <w:r w:rsidR="008837F5" w:rsidRPr="00BC6654">
        <w:rPr>
          <w:rFonts w:ascii="Arial" w:hAnsi="Arial" w:cs="Arial"/>
        </w:rPr>
        <w:t>p</w:t>
      </w:r>
      <w:r w:rsidRPr="00BC6654">
        <w:rPr>
          <w:rFonts w:ascii="Arial" w:hAnsi="Arial" w:cs="Arial"/>
        </w:rPr>
        <w:t>riority research questions that fall within the scope of this FOA</w:t>
      </w:r>
      <w:r w:rsidR="0075796C" w:rsidRPr="00BC6654">
        <w:rPr>
          <w:rFonts w:ascii="Arial" w:hAnsi="Arial" w:cs="Arial"/>
        </w:rPr>
        <w:t>. We will also</w:t>
      </w:r>
      <w:r w:rsidR="008837F5" w:rsidRPr="00BC6654">
        <w:rPr>
          <w:rFonts w:ascii="Arial" w:hAnsi="Arial" w:cs="Arial"/>
        </w:rPr>
        <w:t xml:space="preserve"> promote the theory behind </w:t>
      </w:r>
      <w:r w:rsidR="00831188">
        <w:rPr>
          <w:rFonts w:ascii="Arial" w:hAnsi="Arial" w:cs="Arial"/>
        </w:rPr>
        <w:t>this method</w:t>
      </w:r>
      <w:r w:rsidR="004E09EE" w:rsidRPr="00BC6654">
        <w:rPr>
          <w:rFonts w:ascii="Arial" w:hAnsi="Arial" w:cs="Arial"/>
        </w:rPr>
        <w:t xml:space="preserve">. </w:t>
      </w:r>
      <w:r w:rsidR="00831188">
        <w:rPr>
          <w:rFonts w:ascii="Arial" w:hAnsi="Arial" w:cs="Arial"/>
        </w:rPr>
        <w:t>Our software will be</w:t>
      </w:r>
      <w:r w:rsidR="00CE7635">
        <w:rPr>
          <w:rFonts w:ascii="Arial" w:hAnsi="Arial" w:cs="Arial"/>
        </w:rPr>
        <w:t xml:space="preserve"> designed to be</w:t>
      </w:r>
      <w:r w:rsidR="00E52045" w:rsidRPr="00BC6654">
        <w:rPr>
          <w:rFonts w:ascii="Arial" w:hAnsi="Arial" w:cs="Arial"/>
        </w:rPr>
        <w:t xml:space="preserve"> easily accessible and freely available for </w:t>
      </w:r>
      <w:r w:rsidR="00CE7635">
        <w:rPr>
          <w:rFonts w:ascii="Arial" w:hAnsi="Arial" w:cs="Arial"/>
        </w:rPr>
        <w:t>implementation in the</w:t>
      </w:r>
      <w:r w:rsidR="00E52045" w:rsidRPr="00BC6654">
        <w:rPr>
          <w:rFonts w:ascii="Arial" w:hAnsi="Arial" w:cs="Arial"/>
        </w:rPr>
        <w:t xml:space="preserve"> </w:t>
      </w:r>
      <w:r w:rsidR="00162E2C" w:rsidRPr="00BC6654">
        <w:rPr>
          <w:rFonts w:ascii="Arial" w:hAnsi="Arial" w:cs="Arial"/>
        </w:rPr>
        <w:t>most used</w:t>
      </w:r>
      <w:r w:rsidR="00E52045" w:rsidRPr="00BC6654">
        <w:rPr>
          <w:rFonts w:ascii="Arial" w:hAnsi="Arial" w:cs="Arial"/>
        </w:rPr>
        <w:t xml:space="preserve"> </w:t>
      </w:r>
      <w:r w:rsidR="00CE7635">
        <w:rPr>
          <w:rFonts w:ascii="Arial" w:hAnsi="Arial" w:cs="Arial"/>
        </w:rPr>
        <w:t>statistical programs applied to</w:t>
      </w:r>
      <w:r w:rsidR="00E52045" w:rsidRPr="00BC6654">
        <w:rPr>
          <w:rFonts w:ascii="Arial" w:hAnsi="Arial" w:cs="Arial"/>
        </w:rPr>
        <w:t xml:space="preserve"> tobacco and nicotine use researc</w:t>
      </w:r>
      <w:r w:rsidR="00867226" w:rsidRPr="00BC6654">
        <w:rPr>
          <w:rFonts w:ascii="Arial" w:hAnsi="Arial" w:cs="Arial"/>
        </w:rPr>
        <w:t>h (SAS, Stata</w:t>
      </w:r>
      <w:r w:rsidR="00BC467F">
        <w:rPr>
          <w:rFonts w:ascii="Arial" w:hAnsi="Arial" w:cs="Arial"/>
        </w:rPr>
        <w:t>,</w:t>
      </w:r>
      <w:r w:rsidR="00867226" w:rsidRPr="00BC6654">
        <w:rPr>
          <w:rFonts w:ascii="Arial" w:hAnsi="Arial" w:cs="Arial"/>
        </w:rPr>
        <w:t xml:space="preserve"> and R).</w:t>
      </w:r>
    </w:p>
    <w:p w14:paraId="698C7699" w14:textId="1A50B6B9" w:rsidR="00FD16E5" w:rsidRPr="00BC6654" w:rsidRDefault="000C4ED5" w:rsidP="004A71A1">
      <w:pPr>
        <w:widowControl w:val="0"/>
        <w:spacing w:after="0" w:line="240" w:lineRule="auto"/>
        <w:jc w:val="both"/>
        <w:rPr>
          <w:rFonts w:ascii="Arial" w:hAnsi="Arial" w:cs="Arial"/>
        </w:rPr>
      </w:pPr>
      <w:r w:rsidRPr="00BC6654">
        <w:rPr>
          <w:rFonts w:ascii="Arial" w:hAnsi="Arial" w:cs="Arial"/>
          <w:b/>
          <w:u w:val="single"/>
        </w:rPr>
        <w:t>Approach</w:t>
      </w:r>
    </w:p>
    <w:p w14:paraId="35497DC1" w14:textId="2821C6FD" w:rsidR="0099096A" w:rsidRPr="00BC6654" w:rsidRDefault="00FD16E5" w:rsidP="004A71A1">
      <w:pPr>
        <w:widowControl w:val="0"/>
        <w:spacing w:after="80" w:line="240" w:lineRule="auto"/>
        <w:jc w:val="both"/>
        <w:rPr>
          <w:rFonts w:ascii="Arial" w:hAnsi="Arial" w:cs="Arial"/>
        </w:rPr>
      </w:pPr>
      <w:r w:rsidRPr="005D01FB">
        <w:rPr>
          <w:rFonts w:ascii="Arial" w:hAnsi="Arial" w:cs="Arial"/>
          <w:rPrChange w:id="16" w:author="Erin Mead-Morse" w:date="2023-02-21T11:18:00Z">
            <w:rPr>
              <w:rFonts w:ascii="Arial" w:hAnsi="Arial" w:cs="Arial"/>
              <w:highlight w:val="cyan"/>
            </w:rPr>
          </w:rPrChange>
        </w:rPr>
        <w:t xml:space="preserve">The overall objective </w:t>
      </w:r>
      <w:r w:rsidR="00CE7635" w:rsidRPr="005D01FB">
        <w:rPr>
          <w:rFonts w:ascii="Arial" w:hAnsi="Arial" w:cs="Arial"/>
          <w:rPrChange w:id="17" w:author="Erin Mead-Morse" w:date="2023-02-21T11:18:00Z">
            <w:rPr>
              <w:rFonts w:ascii="Arial" w:hAnsi="Arial" w:cs="Arial"/>
              <w:highlight w:val="cyan"/>
            </w:rPr>
          </w:rPrChange>
        </w:rPr>
        <w:t>of this proposal is</w:t>
      </w:r>
      <w:r w:rsidRPr="005D01FB">
        <w:rPr>
          <w:rFonts w:ascii="Arial" w:hAnsi="Arial" w:cs="Arial"/>
          <w:rPrChange w:id="18" w:author="Erin Mead-Morse" w:date="2023-02-21T11:18:00Z">
            <w:rPr>
              <w:rFonts w:ascii="Arial" w:hAnsi="Arial" w:cs="Arial"/>
              <w:highlight w:val="cyan"/>
            </w:rPr>
          </w:rPrChange>
        </w:rPr>
        <w:t xml:space="preserve"> to </w:t>
      </w:r>
      <w:r w:rsidR="009860EE" w:rsidRPr="005D01FB">
        <w:rPr>
          <w:rFonts w:ascii="Arial" w:hAnsi="Arial" w:cs="Arial"/>
          <w:rPrChange w:id="19" w:author="Erin Mead-Morse" w:date="2023-02-21T11:18:00Z">
            <w:rPr>
              <w:rFonts w:ascii="Arial" w:hAnsi="Arial" w:cs="Arial"/>
              <w:highlight w:val="cyan"/>
            </w:rPr>
          </w:rPrChange>
        </w:rPr>
        <w:t>apply our novel</w:t>
      </w:r>
      <w:r w:rsidR="00BB5AC3" w:rsidRPr="005D01FB">
        <w:rPr>
          <w:rFonts w:ascii="Arial" w:hAnsi="Arial" w:cs="Arial"/>
          <w:rPrChange w:id="20" w:author="Erin Mead-Morse" w:date="2023-02-21T11:18:00Z">
            <w:rPr>
              <w:rFonts w:ascii="Arial" w:hAnsi="Arial" w:cs="Arial"/>
              <w:highlight w:val="cyan"/>
            </w:rPr>
          </w:rPrChange>
        </w:rPr>
        <w:t xml:space="preserve"> Complex Survey Design</w:t>
      </w:r>
      <w:r w:rsidR="009860EE" w:rsidRPr="005D01FB">
        <w:rPr>
          <w:rFonts w:ascii="Arial" w:hAnsi="Arial" w:cs="Arial"/>
          <w:rPrChange w:id="21" w:author="Erin Mead-Morse" w:date="2023-02-21T11:18:00Z">
            <w:rPr>
              <w:rFonts w:ascii="Arial" w:hAnsi="Arial" w:cs="Arial"/>
              <w:highlight w:val="cyan"/>
            </w:rPr>
          </w:rPrChange>
        </w:rPr>
        <w:t xml:space="preserve"> CCA to the nationally representative 2021 NYTS data set to </w:t>
      </w:r>
      <w:r w:rsidRPr="005D01FB">
        <w:rPr>
          <w:rFonts w:ascii="Arial" w:hAnsi="Arial" w:cs="Arial"/>
          <w:rPrChange w:id="22" w:author="Erin Mead-Morse" w:date="2023-02-21T11:18:00Z">
            <w:rPr>
              <w:rFonts w:ascii="Arial" w:hAnsi="Arial" w:cs="Arial"/>
              <w:highlight w:val="cyan"/>
            </w:rPr>
          </w:rPrChange>
        </w:rPr>
        <w:t xml:space="preserve">determine the risk factors </w:t>
      </w:r>
      <w:r w:rsidR="00CE7635" w:rsidRPr="005D01FB">
        <w:rPr>
          <w:rFonts w:ascii="Arial" w:hAnsi="Arial" w:cs="Arial"/>
          <w:rPrChange w:id="23" w:author="Erin Mead-Morse" w:date="2023-02-21T11:18:00Z">
            <w:rPr>
              <w:rFonts w:ascii="Arial" w:hAnsi="Arial" w:cs="Arial"/>
              <w:highlight w:val="cyan"/>
            </w:rPr>
          </w:rPrChange>
        </w:rPr>
        <w:t>associated with</w:t>
      </w:r>
      <w:r w:rsidRPr="005D01FB">
        <w:rPr>
          <w:rFonts w:ascii="Arial" w:hAnsi="Arial" w:cs="Arial"/>
          <w:rPrChange w:id="24" w:author="Erin Mead-Morse" w:date="2023-02-21T11:18:00Z">
            <w:rPr>
              <w:rFonts w:ascii="Arial" w:hAnsi="Arial" w:cs="Arial"/>
              <w:highlight w:val="cyan"/>
            </w:rPr>
          </w:rPrChange>
        </w:rPr>
        <w:t xml:space="preserve"> MTEP use </w:t>
      </w:r>
      <w:r w:rsidR="00CE7635" w:rsidRPr="005D01FB">
        <w:rPr>
          <w:rFonts w:ascii="Arial" w:hAnsi="Arial" w:cs="Arial"/>
          <w:rPrChange w:id="25" w:author="Erin Mead-Morse" w:date="2023-02-21T11:18:00Z">
            <w:rPr>
              <w:rFonts w:ascii="Arial" w:hAnsi="Arial" w:cs="Arial"/>
              <w:highlight w:val="cyan"/>
            </w:rPr>
          </w:rPrChange>
        </w:rPr>
        <w:t>patterns among</w:t>
      </w:r>
      <w:r w:rsidRPr="005D01FB">
        <w:rPr>
          <w:rFonts w:ascii="Arial" w:hAnsi="Arial" w:cs="Arial"/>
          <w:rPrChange w:id="26" w:author="Erin Mead-Morse" w:date="2023-02-21T11:18:00Z">
            <w:rPr>
              <w:rFonts w:ascii="Arial" w:hAnsi="Arial" w:cs="Arial"/>
              <w:highlight w:val="cyan"/>
            </w:rPr>
          </w:rPrChange>
        </w:rPr>
        <w:t xml:space="preserve"> adolescents in the US</w:t>
      </w:r>
      <w:r w:rsidR="009860EE" w:rsidRPr="005D01FB">
        <w:rPr>
          <w:rFonts w:ascii="Arial" w:hAnsi="Arial" w:cs="Arial"/>
          <w:rPrChange w:id="27" w:author="Erin Mead-Morse" w:date="2023-02-21T11:18:00Z">
            <w:rPr>
              <w:rFonts w:ascii="Arial" w:hAnsi="Arial" w:cs="Arial"/>
              <w:highlight w:val="cyan"/>
            </w:rPr>
          </w:rPrChange>
        </w:rPr>
        <w:t>.</w:t>
      </w:r>
      <w:r w:rsidR="00702DDD" w:rsidRPr="005D01FB">
        <w:rPr>
          <w:rFonts w:ascii="Arial" w:hAnsi="Arial" w:cs="Arial"/>
        </w:rPr>
        <w:t xml:space="preserve"> The NYTS is a school-based survey </w:t>
      </w:r>
      <w:r w:rsidR="009860EE" w:rsidRPr="005D01FB">
        <w:rPr>
          <w:rFonts w:ascii="Arial" w:hAnsi="Arial" w:cs="Arial"/>
        </w:rPr>
        <w:t xml:space="preserve">of </w:t>
      </w:r>
      <w:r w:rsidR="00702DDD" w:rsidRPr="005D01FB">
        <w:rPr>
          <w:rFonts w:ascii="Arial" w:hAnsi="Arial" w:cs="Arial"/>
        </w:rPr>
        <w:t>middle school (grades 6</w:t>
      </w:r>
      <w:r w:rsidR="009860EE" w:rsidRPr="005D01FB">
        <w:rPr>
          <w:rFonts w:ascii="Arial" w:hAnsi="Arial" w:cs="Arial"/>
        </w:rPr>
        <w:t>–</w:t>
      </w:r>
      <w:r w:rsidR="00702DDD" w:rsidRPr="005D01FB">
        <w:rPr>
          <w:rFonts w:ascii="Arial" w:hAnsi="Arial" w:cs="Arial"/>
        </w:rPr>
        <w:t>8) and high school (grades 9</w:t>
      </w:r>
      <w:r w:rsidR="009860EE" w:rsidRPr="005D01FB">
        <w:rPr>
          <w:rFonts w:ascii="Arial" w:hAnsi="Arial" w:cs="Arial"/>
        </w:rPr>
        <w:t>–</w:t>
      </w:r>
      <w:r w:rsidR="00702DDD" w:rsidRPr="005D01FB">
        <w:rPr>
          <w:rFonts w:ascii="Arial" w:hAnsi="Arial" w:cs="Arial"/>
        </w:rPr>
        <w:t>12) students</w:t>
      </w:r>
      <w:r w:rsidR="009860EE" w:rsidRPr="005D01FB">
        <w:rPr>
          <w:rFonts w:ascii="Arial" w:hAnsi="Arial" w:cs="Arial"/>
        </w:rPr>
        <w:t xml:space="preserve"> that uses a</w:t>
      </w:r>
      <w:r w:rsidR="00702DDD" w:rsidRPr="005D01FB">
        <w:rPr>
          <w:rFonts w:ascii="Arial" w:hAnsi="Arial" w:cs="Arial"/>
        </w:rPr>
        <w:t xml:space="preserve"> three-stage</w:t>
      </w:r>
      <w:r w:rsidR="009860EE" w:rsidRPr="005D01FB">
        <w:rPr>
          <w:rFonts w:ascii="Arial" w:hAnsi="Arial" w:cs="Arial"/>
        </w:rPr>
        <w:t>,</w:t>
      </w:r>
      <w:r w:rsidR="00702DDD" w:rsidRPr="005D01FB">
        <w:rPr>
          <w:rFonts w:ascii="Arial" w:hAnsi="Arial" w:cs="Arial"/>
        </w:rPr>
        <w:t xml:space="preserve"> cluster</w:t>
      </w:r>
      <w:r w:rsidR="009860EE" w:rsidRPr="005D01FB">
        <w:rPr>
          <w:rFonts w:ascii="Arial" w:hAnsi="Arial" w:cs="Arial"/>
        </w:rPr>
        <w:t>-</w:t>
      </w:r>
      <w:r w:rsidR="00702DDD" w:rsidRPr="005D01FB">
        <w:rPr>
          <w:rFonts w:ascii="Arial" w:hAnsi="Arial" w:cs="Arial"/>
        </w:rPr>
        <w:t xml:space="preserve">sampling design to generate a cross-sectional, nationally representative sample </w:t>
      </w:r>
      <w:r w:rsidR="009860EE" w:rsidRPr="005D01FB">
        <w:rPr>
          <w:rFonts w:ascii="Arial" w:hAnsi="Arial" w:cs="Arial"/>
        </w:rPr>
        <w:t xml:space="preserve">of tobacco use data </w:t>
      </w:r>
      <w:r w:rsidR="00702DDD" w:rsidRPr="005D01FB">
        <w:rPr>
          <w:rFonts w:ascii="Arial" w:hAnsi="Arial" w:cs="Arial"/>
        </w:rPr>
        <w:t xml:space="preserve">from all 50 states and the District of Columbia. Data are adjusted for nonresponse and weighted to produce national prevalence estimates. </w:t>
      </w:r>
      <w:r w:rsidR="003E5AE3" w:rsidRPr="005D01FB">
        <w:rPr>
          <w:rFonts w:ascii="Arial" w:hAnsi="Arial" w:cs="Arial"/>
        </w:rPr>
        <w:t>The 2021 survey was conducted online from January 18, 2021</w:t>
      </w:r>
      <w:r w:rsidR="006A7297" w:rsidRPr="005D01FB">
        <w:rPr>
          <w:rFonts w:ascii="Arial" w:hAnsi="Arial" w:cs="Arial"/>
        </w:rPr>
        <w:t>,</w:t>
      </w:r>
      <w:r w:rsidR="009860EE" w:rsidRPr="005D01FB">
        <w:rPr>
          <w:rFonts w:ascii="Arial" w:hAnsi="Arial" w:cs="Arial"/>
        </w:rPr>
        <w:t xml:space="preserve"> to </w:t>
      </w:r>
      <w:r w:rsidR="003E5AE3" w:rsidRPr="005D01FB">
        <w:rPr>
          <w:rFonts w:ascii="Arial" w:hAnsi="Arial" w:cs="Arial"/>
        </w:rPr>
        <w:t xml:space="preserve">May 21, 2021, and the response rate was 81.2% </w:t>
      </w:r>
      <w:r w:rsidR="005F27F8" w:rsidRPr="005D01FB">
        <w:rPr>
          <w:rFonts w:ascii="Arial" w:hAnsi="Arial" w:cs="Arial"/>
        </w:rPr>
        <w:fldChar w:fldCharType="begin">
          <w:fldData xml:space="preserve">PEVuZE5vdGU+PENpdGU+PEF1dGhvcj5HZW50emtlPC9BdXRob3I+PFllYXI+MjAyMjwvWWVhcj48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</w:fldData>
        </w:fldChar>
      </w:r>
      <w:r w:rsidR="00516CCC" w:rsidRPr="005D01FB">
        <w:rPr>
          <w:rFonts w:ascii="Arial" w:hAnsi="Arial" w:cs="Arial"/>
        </w:rPr>
        <w:instrText xml:space="preserve"> ADDIN EN.CITE </w:instrText>
      </w:r>
      <w:r w:rsidR="00516CCC" w:rsidRPr="005D01FB">
        <w:rPr>
          <w:rFonts w:ascii="Arial" w:hAnsi="Arial" w:cs="Arial"/>
        </w:rPr>
        <w:fldChar w:fldCharType="begin">
          <w:fldData xml:space="preserve">PEVuZE5vdGU+PENpdGU+PEF1dGhvcj5HZW50emtlPC9BdXRob3I+PFllYXI+MjAyMjwvWWVhcj48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</w:fldData>
        </w:fldChar>
      </w:r>
      <w:r w:rsidR="00516CCC" w:rsidRPr="005D01FB">
        <w:rPr>
          <w:rFonts w:ascii="Arial" w:hAnsi="Arial" w:cs="Arial"/>
        </w:rPr>
        <w:instrText xml:space="preserve"> ADDIN EN.CITE.DATA </w:instrText>
      </w:r>
      <w:r w:rsidR="00516CCC" w:rsidRPr="005D01FB">
        <w:rPr>
          <w:rFonts w:ascii="Arial" w:hAnsi="Arial" w:cs="Arial"/>
        </w:rPr>
      </w:r>
      <w:r w:rsidR="00516CCC" w:rsidRPr="005D01FB">
        <w:rPr>
          <w:rFonts w:ascii="Arial" w:hAnsi="Arial" w:cs="Arial"/>
        </w:rPr>
        <w:fldChar w:fldCharType="end"/>
      </w:r>
      <w:r w:rsidR="005F27F8" w:rsidRPr="005D01FB">
        <w:rPr>
          <w:rFonts w:ascii="Arial" w:hAnsi="Arial" w:cs="Arial"/>
        </w:rPr>
      </w:r>
      <w:r w:rsidR="005F27F8" w:rsidRPr="005D01FB">
        <w:rPr>
          <w:rFonts w:ascii="Arial" w:hAnsi="Arial" w:cs="Arial"/>
        </w:rPr>
        <w:fldChar w:fldCharType="separate"/>
      </w:r>
      <w:r w:rsidR="005F27F8" w:rsidRPr="005D01FB">
        <w:rPr>
          <w:rFonts w:ascii="Arial" w:hAnsi="Arial" w:cs="Arial"/>
          <w:noProof/>
        </w:rPr>
        <w:t>(6)</w:t>
      </w:r>
      <w:r w:rsidR="005F27F8" w:rsidRPr="005D01FB">
        <w:rPr>
          <w:rFonts w:ascii="Arial" w:hAnsi="Arial" w:cs="Arial"/>
        </w:rPr>
        <w:fldChar w:fldCharType="end"/>
      </w:r>
      <w:r w:rsidR="004A71A1" w:rsidRPr="005D01FB">
        <w:rPr>
          <w:rFonts w:ascii="Arial" w:hAnsi="Arial" w:cs="Arial"/>
        </w:rPr>
        <w:t xml:space="preserve"> (n=20,413)</w:t>
      </w:r>
      <w:r w:rsidR="003E5AE3" w:rsidRPr="005D01FB">
        <w:rPr>
          <w:rFonts w:ascii="Arial" w:hAnsi="Arial" w:cs="Arial"/>
        </w:rPr>
        <w:t>.</w:t>
      </w:r>
    </w:p>
    <w:p w14:paraId="731A071E" w14:textId="2466596D" w:rsidR="005F27F8" w:rsidRPr="00BC6654" w:rsidRDefault="005F27F8" w:rsidP="00162E2C">
      <w:pPr>
        <w:widowControl w:val="0"/>
        <w:spacing w:after="0" w:line="240" w:lineRule="auto"/>
        <w:jc w:val="both"/>
        <w:rPr>
          <w:rFonts w:ascii="Arial" w:hAnsi="Arial" w:cs="Arial"/>
        </w:rPr>
      </w:pPr>
      <w:r w:rsidRPr="00BC6654">
        <w:rPr>
          <w:rFonts w:ascii="Arial" w:hAnsi="Arial" w:cs="Arial"/>
          <w:u w:val="single"/>
        </w:rPr>
        <w:t xml:space="preserve">NYTS </w:t>
      </w:r>
      <w:r w:rsidR="0099096A" w:rsidRPr="00BC6654">
        <w:rPr>
          <w:rFonts w:ascii="Arial" w:hAnsi="Arial" w:cs="Arial"/>
          <w:u w:val="single"/>
        </w:rPr>
        <w:t>Data</w:t>
      </w:r>
    </w:p>
    <w:p w14:paraId="230DA305" w14:textId="14C2DE2F" w:rsidR="00B20C4C" w:rsidRPr="00BC6654" w:rsidRDefault="00B20C4C" w:rsidP="00162E2C">
      <w:pPr>
        <w:widowControl w:val="0"/>
        <w:spacing w:after="80" w:line="240" w:lineRule="auto"/>
        <w:jc w:val="both"/>
        <w:rPr>
          <w:rFonts w:ascii="Arial" w:hAnsi="Arial" w:cs="Arial"/>
        </w:rPr>
      </w:pPr>
      <w:r w:rsidRPr="00BC6654">
        <w:rPr>
          <w:rFonts w:ascii="Arial" w:hAnsi="Arial" w:cs="Arial"/>
          <w:b/>
          <w:bCs/>
          <w:i/>
          <w:iCs/>
        </w:rPr>
        <w:t>Study sample.</w:t>
      </w:r>
      <w:r w:rsidRPr="00BC6654">
        <w:rPr>
          <w:rFonts w:ascii="Arial" w:hAnsi="Arial" w:cs="Arial"/>
        </w:rPr>
        <w:t xml:space="preserve"> Adolescents who reported </w:t>
      </w:r>
      <w:r w:rsidR="00371E79">
        <w:rPr>
          <w:rFonts w:ascii="Arial" w:hAnsi="Arial" w:cs="Arial"/>
        </w:rPr>
        <w:t>at least 1 day of use for</w:t>
      </w:r>
      <w:r w:rsidR="0009236B">
        <w:rPr>
          <w:rFonts w:ascii="Arial" w:hAnsi="Arial" w:cs="Arial"/>
        </w:rPr>
        <w:t xml:space="preserve"> each of</w:t>
      </w:r>
      <w:r w:rsidR="00371E79" w:rsidRPr="00BC6654">
        <w:rPr>
          <w:rFonts w:ascii="Arial" w:hAnsi="Arial" w:cs="Arial"/>
        </w:rPr>
        <w:t xml:space="preserve"> </w:t>
      </w:r>
      <w:r w:rsidRPr="00BC6654">
        <w:rPr>
          <w:rFonts w:ascii="Arial" w:hAnsi="Arial" w:cs="Arial"/>
        </w:rPr>
        <w:t xml:space="preserve">two or more tobacco and/or e-cigarette products </w:t>
      </w:r>
      <w:r w:rsidR="00220F5E">
        <w:rPr>
          <w:rFonts w:ascii="Arial" w:hAnsi="Arial" w:cs="Arial"/>
        </w:rPr>
        <w:t>during</w:t>
      </w:r>
      <w:r w:rsidR="00287886">
        <w:rPr>
          <w:rFonts w:ascii="Arial" w:hAnsi="Arial" w:cs="Arial"/>
        </w:rPr>
        <w:t xml:space="preserve"> </w:t>
      </w:r>
      <w:r w:rsidRPr="00BC6654">
        <w:rPr>
          <w:rFonts w:ascii="Arial" w:hAnsi="Arial" w:cs="Arial"/>
        </w:rPr>
        <w:t xml:space="preserve">the past 30 </w:t>
      </w:r>
      <w:r w:rsidR="00162E2C" w:rsidRPr="00BC6654">
        <w:rPr>
          <w:rFonts w:ascii="Arial" w:hAnsi="Arial" w:cs="Arial"/>
        </w:rPr>
        <w:t>days.</w:t>
      </w:r>
      <w:r w:rsidR="00162E2C">
        <w:rPr>
          <w:rFonts w:ascii="Arial" w:hAnsi="Arial" w:cs="Arial"/>
        </w:rPr>
        <w:t xml:space="preserve"> (</w:t>
      </w:r>
      <w:r w:rsidR="00162E2C" w:rsidRPr="00162E2C">
        <w:rPr>
          <w:rFonts w:ascii="Arial" w:hAnsi="Arial" w:cs="Arial"/>
        </w:rPr>
        <w:t>Asian Sample size=1150</w:t>
      </w:r>
      <w:r w:rsidR="00162E2C">
        <w:rPr>
          <w:rFonts w:ascii="Arial" w:hAnsi="Arial" w:cs="Arial"/>
        </w:rPr>
        <w:t xml:space="preserve">, </w:t>
      </w:r>
      <w:r w:rsidR="00162E2C" w:rsidRPr="00162E2C">
        <w:rPr>
          <w:rFonts w:ascii="Arial" w:hAnsi="Arial" w:cs="Arial"/>
        </w:rPr>
        <w:t>Pacific Islanders and Hawaiians Sample size=439</w:t>
      </w:r>
      <w:r w:rsidR="00162E2C">
        <w:rPr>
          <w:rFonts w:ascii="Arial" w:hAnsi="Arial" w:cs="Arial"/>
        </w:rPr>
        <w:t>)</w:t>
      </w:r>
    </w:p>
    <w:p w14:paraId="2EE5C896" w14:textId="5BBE2AD7" w:rsidR="005F27F8" w:rsidRPr="00BC6654" w:rsidRDefault="005F27F8" w:rsidP="00162E2C">
      <w:pPr>
        <w:widowControl w:val="0"/>
        <w:spacing w:after="80" w:line="240" w:lineRule="auto"/>
        <w:jc w:val="both"/>
        <w:rPr>
          <w:rFonts w:ascii="Arial" w:hAnsi="Arial" w:cs="Arial"/>
        </w:rPr>
      </w:pPr>
      <w:r w:rsidRPr="00BC6654">
        <w:rPr>
          <w:rFonts w:ascii="Arial" w:hAnsi="Arial" w:cs="Arial"/>
          <w:b/>
          <w:bCs/>
          <w:i/>
          <w:iCs/>
        </w:rPr>
        <w:t>Dependent variables</w:t>
      </w:r>
      <w:r w:rsidRPr="00BC6654">
        <w:rPr>
          <w:rFonts w:ascii="Arial" w:hAnsi="Arial" w:cs="Arial"/>
          <w:i/>
          <w:iCs/>
        </w:rPr>
        <w:t xml:space="preserve">. </w:t>
      </w:r>
      <w:r w:rsidR="00220F5E">
        <w:rPr>
          <w:rFonts w:ascii="Arial" w:hAnsi="Arial" w:cs="Arial"/>
        </w:rPr>
        <w:t>During</w:t>
      </w:r>
      <w:r w:rsidR="00B20C4C" w:rsidRPr="00BC6654">
        <w:rPr>
          <w:rFonts w:ascii="Arial" w:hAnsi="Arial" w:cs="Arial"/>
        </w:rPr>
        <w:t xml:space="preserve"> the past 30 days</w:t>
      </w:r>
      <w:r w:rsidR="00445DBE">
        <w:rPr>
          <w:rFonts w:ascii="Arial" w:hAnsi="Arial" w:cs="Arial"/>
        </w:rPr>
        <w:t>, the</w:t>
      </w:r>
      <w:r w:rsidR="00B20C4C" w:rsidRPr="00BC6654">
        <w:rPr>
          <w:rFonts w:ascii="Arial" w:hAnsi="Arial" w:cs="Arial"/>
        </w:rPr>
        <w:t xml:space="preserve"> number of days they used e-cigarettes, cigarettes, cigars, chewing tobacco/snuff/dip, hookah/waterpipe roll-your-own cigarettes, pipe, snus, </w:t>
      </w:r>
      <w:proofErr w:type="spellStart"/>
      <w:r w:rsidR="00B20C4C" w:rsidRPr="00BC6654">
        <w:rPr>
          <w:rFonts w:ascii="Arial" w:hAnsi="Arial" w:cs="Arial"/>
        </w:rPr>
        <w:t>dissolvables</w:t>
      </w:r>
      <w:proofErr w:type="spellEnd"/>
      <w:r w:rsidR="00B20C4C" w:rsidRPr="00BC6654">
        <w:rPr>
          <w:rFonts w:ascii="Arial" w:hAnsi="Arial" w:cs="Arial"/>
        </w:rPr>
        <w:t xml:space="preserve">, heated tobacco products, nicotine pouch, </w:t>
      </w:r>
      <w:r w:rsidR="00445DBE">
        <w:rPr>
          <w:rFonts w:ascii="Arial" w:hAnsi="Arial" w:cs="Arial"/>
        </w:rPr>
        <w:t>or</w:t>
      </w:r>
      <w:r w:rsidR="00B20C4C" w:rsidRPr="00BC6654">
        <w:rPr>
          <w:rFonts w:ascii="Arial" w:hAnsi="Arial" w:cs="Arial"/>
        </w:rPr>
        <w:t xml:space="preserve"> any </w:t>
      </w:r>
      <w:r w:rsidR="00445DBE">
        <w:rPr>
          <w:rFonts w:ascii="Arial" w:hAnsi="Arial" w:cs="Arial"/>
        </w:rPr>
        <w:t xml:space="preserve">other </w:t>
      </w:r>
      <w:r w:rsidR="00B20C4C" w:rsidRPr="00BC6654">
        <w:rPr>
          <w:rFonts w:ascii="Arial" w:hAnsi="Arial" w:cs="Arial"/>
        </w:rPr>
        <w:t>tobacco product.</w:t>
      </w:r>
    </w:p>
    <w:p w14:paraId="61A1077F" w14:textId="446EB9A2" w:rsidR="006A1E04" w:rsidRDefault="00B20C4C" w:rsidP="00162E2C">
      <w:pPr>
        <w:widowControl w:val="0"/>
        <w:spacing w:after="80" w:line="240" w:lineRule="auto"/>
        <w:jc w:val="both"/>
        <w:rPr>
          <w:rFonts w:ascii="Arial" w:hAnsi="Arial" w:cs="Arial"/>
        </w:rPr>
      </w:pPr>
      <w:r w:rsidRPr="00BC6654">
        <w:rPr>
          <w:rFonts w:ascii="Arial" w:hAnsi="Arial" w:cs="Arial"/>
          <w:b/>
          <w:bCs/>
          <w:i/>
          <w:iCs/>
        </w:rPr>
        <w:t>Independent variables.</w:t>
      </w:r>
      <w:r w:rsidRPr="00BC6654">
        <w:rPr>
          <w:rFonts w:ascii="Arial" w:hAnsi="Arial" w:cs="Arial"/>
        </w:rPr>
        <w:t xml:space="preserve"> </w:t>
      </w:r>
      <w:r w:rsidRPr="00BC6654">
        <w:rPr>
          <w:rFonts w:ascii="Arial" w:hAnsi="Arial" w:cs="Arial"/>
          <w:u w:val="single"/>
        </w:rPr>
        <w:t>Tobacco marketing:</w:t>
      </w:r>
      <w:r w:rsidRPr="00BC6654">
        <w:rPr>
          <w:rFonts w:ascii="Arial" w:hAnsi="Arial" w:cs="Arial"/>
        </w:rPr>
        <w:t xml:space="preserve"> how often do you see e-cigarette internet ads, print ads, store ads, TV ads, or use in movies; how often do you see e-cigarette posts or content on social media</w:t>
      </w:r>
      <w:r w:rsidR="006A1E04" w:rsidRPr="00BC6654">
        <w:rPr>
          <w:rFonts w:ascii="Arial" w:hAnsi="Arial" w:cs="Arial"/>
        </w:rPr>
        <w:t>, post self or others using e-cigarettes, or liked e-cigarette posts</w:t>
      </w:r>
      <w:r w:rsidRPr="00BC6654">
        <w:rPr>
          <w:rFonts w:ascii="Arial" w:hAnsi="Arial" w:cs="Arial"/>
        </w:rPr>
        <w:t xml:space="preserve">; </w:t>
      </w:r>
      <w:r w:rsidR="00811489">
        <w:rPr>
          <w:rFonts w:ascii="Arial" w:hAnsi="Arial" w:cs="Arial"/>
        </w:rPr>
        <w:t>number of</w:t>
      </w:r>
      <w:r w:rsidRPr="00BC6654">
        <w:rPr>
          <w:rFonts w:ascii="Arial" w:hAnsi="Arial" w:cs="Arial"/>
        </w:rPr>
        <w:t xml:space="preserve"> social media sites where exposed to e-cigarette content; </w:t>
      </w:r>
      <w:r w:rsidR="006A1E04" w:rsidRPr="00BC6654">
        <w:rPr>
          <w:rFonts w:ascii="Arial" w:hAnsi="Arial" w:cs="Arial"/>
        </w:rPr>
        <w:t xml:space="preserve">how often do you see cigarette and other tobacco internet ads, print ads, store ads, TV ads, or use in movies. </w:t>
      </w:r>
      <w:r w:rsidR="006A1E04" w:rsidRPr="00BC6654">
        <w:rPr>
          <w:rFonts w:ascii="Arial" w:hAnsi="Arial" w:cs="Arial"/>
          <w:u w:val="single"/>
        </w:rPr>
        <w:t>Anti-tobacco messaging:</w:t>
      </w:r>
      <w:r w:rsidR="006A1E04" w:rsidRPr="00BC6654">
        <w:rPr>
          <w:rFonts w:ascii="Arial" w:hAnsi="Arial" w:cs="Arial"/>
        </w:rPr>
        <w:t xml:space="preserve"> how often did you see a warning label on an e-cigarette/cigarette/cigar/chewing tobacco/hookah package </w:t>
      </w:r>
      <w:r w:rsidR="00811489">
        <w:rPr>
          <w:rFonts w:ascii="Arial" w:hAnsi="Arial" w:cs="Arial"/>
        </w:rPr>
        <w:t>number of</w:t>
      </w:r>
      <w:r w:rsidR="006A1E04" w:rsidRPr="00BC6654">
        <w:rPr>
          <w:rFonts w:ascii="Arial" w:hAnsi="Arial" w:cs="Arial"/>
        </w:rPr>
        <w:t xml:space="preserve"> campaigns </w:t>
      </w:r>
      <w:r w:rsidR="008F605B">
        <w:rPr>
          <w:rFonts w:ascii="Arial" w:hAnsi="Arial" w:cs="Arial"/>
        </w:rPr>
        <w:t>seen</w:t>
      </w:r>
      <w:r w:rsidR="006A1E04" w:rsidRPr="00BC6654">
        <w:rPr>
          <w:rFonts w:ascii="Arial" w:hAnsi="Arial" w:cs="Arial"/>
        </w:rPr>
        <w:t xml:space="preserve">. </w:t>
      </w:r>
      <w:r w:rsidR="006A1E04" w:rsidRPr="00BC6654">
        <w:rPr>
          <w:rFonts w:ascii="Arial" w:hAnsi="Arial" w:cs="Arial"/>
          <w:u w:val="single"/>
        </w:rPr>
        <w:t>Perceived harm:</w:t>
      </w:r>
      <w:r w:rsidR="006A1E04" w:rsidRPr="00BC6654">
        <w:rPr>
          <w:rFonts w:ascii="Arial" w:hAnsi="Arial" w:cs="Arial"/>
        </w:rPr>
        <w:t xml:space="preserve"> how much do you think people harm themselves if they smoke/use cigarettes/cigars/chewing tobacco/e-cigarettes/hookah some days but not every day; how strongly </w:t>
      </w:r>
      <w:r w:rsidR="008F605B">
        <w:rPr>
          <w:rFonts w:ascii="Arial" w:hAnsi="Arial" w:cs="Arial"/>
        </w:rPr>
        <w:t xml:space="preserve">do you </w:t>
      </w:r>
      <w:r w:rsidR="006A1E04" w:rsidRPr="00BC6654">
        <w:rPr>
          <w:rFonts w:ascii="Arial" w:hAnsi="Arial" w:cs="Arial"/>
        </w:rPr>
        <w:t xml:space="preserve">agree that all tobacco products are dangerous; </w:t>
      </w:r>
      <w:r w:rsidR="00C11252" w:rsidRPr="00BC6654">
        <w:rPr>
          <w:rFonts w:ascii="Arial" w:hAnsi="Arial" w:cs="Arial"/>
        </w:rPr>
        <w:t>perceived harm from secondhand smoke</w:t>
      </w:r>
      <w:r w:rsidR="00162E2C">
        <w:rPr>
          <w:rFonts w:ascii="Arial" w:hAnsi="Arial" w:cs="Arial"/>
        </w:rPr>
        <w:t xml:space="preserve">. </w:t>
      </w:r>
      <w:r w:rsidR="00C11252" w:rsidRPr="00BC6654">
        <w:rPr>
          <w:rFonts w:ascii="Arial" w:hAnsi="Arial" w:cs="Arial"/>
          <w:u w:val="single"/>
        </w:rPr>
        <w:t>Perceived addiction relative to cigarettes:</w:t>
      </w:r>
      <w:r w:rsidR="00C11252" w:rsidRPr="00BC6654">
        <w:rPr>
          <w:rFonts w:ascii="Arial" w:hAnsi="Arial" w:cs="Arial"/>
        </w:rPr>
        <w:t xml:space="preserve"> perception of how addictive cigars/chewing tobacco/e-cigarettes/hookah are relative to cigarettes. </w:t>
      </w:r>
      <w:r w:rsidR="00C11252" w:rsidRPr="00BC6654">
        <w:rPr>
          <w:rFonts w:ascii="Arial" w:hAnsi="Arial" w:cs="Arial"/>
          <w:u w:val="single"/>
        </w:rPr>
        <w:t>Social norms:</w:t>
      </w:r>
      <w:r w:rsidR="00C11252" w:rsidRPr="00BC6654">
        <w:rPr>
          <w:rFonts w:ascii="Arial" w:hAnsi="Arial" w:cs="Arial"/>
        </w:rPr>
        <w:t xml:space="preserve"> </w:t>
      </w:r>
      <w:r w:rsidR="00EA596D">
        <w:rPr>
          <w:rFonts w:ascii="Arial" w:hAnsi="Arial" w:cs="Arial"/>
        </w:rPr>
        <w:t>percentage</w:t>
      </w:r>
      <w:r w:rsidR="00EA596D" w:rsidRPr="00BC6654">
        <w:rPr>
          <w:rFonts w:ascii="Arial" w:hAnsi="Arial" w:cs="Arial"/>
        </w:rPr>
        <w:t xml:space="preserve"> </w:t>
      </w:r>
      <w:r w:rsidR="00C11252" w:rsidRPr="00BC6654">
        <w:rPr>
          <w:rFonts w:ascii="Arial" w:hAnsi="Arial" w:cs="Arial"/>
        </w:rPr>
        <w:t xml:space="preserve">of peers who smoke cigarettes/vape e-cigarettes; perceived friends’ acceptability of e-cigarettes; </w:t>
      </w:r>
      <w:r w:rsidR="00D0323C">
        <w:rPr>
          <w:rFonts w:ascii="Arial" w:hAnsi="Arial" w:cs="Arial"/>
        </w:rPr>
        <w:t>number of</w:t>
      </w:r>
      <w:r w:rsidR="00117399" w:rsidRPr="00BC6654">
        <w:rPr>
          <w:rFonts w:ascii="Arial" w:hAnsi="Arial" w:cs="Arial"/>
        </w:rPr>
        <w:t xml:space="preserve"> places at school </w:t>
      </w:r>
      <w:r w:rsidR="00D0323C">
        <w:rPr>
          <w:rFonts w:ascii="Arial" w:hAnsi="Arial" w:cs="Arial"/>
        </w:rPr>
        <w:t xml:space="preserve">you </w:t>
      </w:r>
      <w:r w:rsidR="00117399" w:rsidRPr="00BC6654">
        <w:rPr>
          <w:rFonts w:ascii="Arial" w:hAnsi="Arial" w:cs="Arial"/>
        </w:rPr>
        <w:t>saw anyone using e-cigarette</w:t>
      </w:r>
      <w:r w:rsidR="00BC467F">
        <w:rPr>
          <w:rFonts w:ascii="Arial" w:hAnsi="Arial" w:cs="Arial"/>
        </w:rPr>
        <w:t>s</w:t>
      </w:r>
      <w:r w:rsidR="00117399" w:rsidRPr="00BC6654">
        <w:rPr>
          <w:rFonts w:ascii="Arial" w:hAnsi="Arial" w:cs="Arial"/>
        </w:rPr>
        <w:t xml:space="preserve">; </w:t>
      </w:r>
      <w:r w:rsidR="00D0323C">
        <w:rPr>
          <w:rFonts w:ascii="Arial" w:hAnsi="Arial" w:cs="Arial"/>
        </w:rPr>
        <w:t>number</w:t>
      </w:r>
      <w:r w:rsidR="00117399" w:rsidRPr="00BC6654">
        <w:rPr>
          <w:rFonts w:ascii="Arial" w:hAnsi="Arial" w:cs="Arial"/>
        </w:rPr>
        <w:t xml:space="preserve"> of products used by anyone who lives with them.</w:t>
      </w:r>
    </w:p>
    <w:p w14:paraId="66D443C8" w14:textId="311958B0" w:rsidR="0032581B" w:rsidRPr="0032581B" w:rsidRDefault="005D01FB" w:rsidP="00162E2C">
      <w:pPr>
        <w:widowControl w:val="0"/>
        <w:spacing w:after="80" w:line="240" w:lineRule="auto"/>
        <w:jc w:val="both"/>
        <w:rPr>
          <w:rFonts w:ascii="Arial" w:hAnsi="Arial" w:cs="Arial"/>
          <w:color w:val="FF0000"/>
        </w:rPr>
      </w:pPr>
      <w:r>
        <w:rPr>
          <w:rFonts w:ascii="Arial" w:hAnsi="Arial" w:cs="Arial"/>
          <w:color w:val="FF0000"/>
        </w:rPr>
        <w:t>Although s</w:t>
      </w:r>
      <w:r w:rsidR="0032581B" w:rsidRPr="0032581B">
        <w:rPr>
          <w:rFonts w:ascii="Arial" w:hAnsi="Arial" w:cs="Arial"/>
          <w:color w:val="FF0000"/>
        </w:rPr>
        <w:t xml:space="preserve">ome of these variables are </w:t>
      </w:r>
      <w:r w:rsidR="0008009D" w:rsidRPr="0032581B">
        <w:rPr>
          <w:rFonts w:ascii="Arial" w:hAnsi="Arial" w:cs="Arial"/>
          <w:color w:val="FF0000"/>
        </w:rPr>
        <w:t>ordinal</w:t>
      </w:r>
      <w:r>
        <w:rPr>
          <w:rFonts w:ascii="Arial" w:hAnsi="Arial" w:cs="Arial"/>
          <w:color w:val="FF0000"/>
        </w:rPr>
        <w:t xml:space="preserve">, we used them as numeric variables </w:t>
      </w:r>
      <w:r w:rsidR="002A07DF">
        <w:rPr>
          <w:rFonts w:ascii="Arial" w:hAnsi="Arial" w:cs="Arial"/>
          <w:color w:val="FF0000"/>
        </w:rPr>
        <w:t xml:space="preserve">for the purposes of the preliminary experiments presented in this proposal, </w:t>
      </w:r>
      <w:r>
        <w:rPr>
          <w:rFonts w:ascii="Arial" w:hAnsi="Arial" w:cs="Arial"/>
          <w:color w:val="FF0000"/>
        </w:rPr>
        <w:t xml:space="preserve">which has been shown to be a valid approach. </w:t>
      </w:r>
      <w:r w:rsidR="002A07DF">
        <w:rPr>
          <w:rFonts w:ascii="Arial" w:hAnsi="Arial" w:cs="Arial"/>
          <w:color w:val="FF0000"/>
        </w:rPr>
        <w:t>(</w:t>
      </w:r>
      <w:commentRangeStart w:id="28"/>
      <w:proofErr w:type="spellStart"/>
      <w:r w:rsidR="002A07DF">
        <w:rPr>
          <w:rFonts w:ascii="Arial" w:hAnsi="Arial" w:cs="Arial"/>
          <w:color w:val="FF0000"/>
        </w:rPr>
        <w:t>Robitzsch</w:t>
      </w:r>
      <w:proofErr w:type="spellEnd"/>
      <w:r w:rsidR="002A07DF">
        <w:rPr>
          <w:rFonts w:ascii="Arial" w:hAnsi="Arial" w:cs="Arial"/>
          <w:color w:val="FF0000"/>
        </w:rPr>
        <w:t>, 2020</w:t>
      </w:r>
      <w:commentRangeEnd w:id="28"/>
      <w:r w:rsidR="002A07DF">
        <w:rPr>
          <w:rStyle w:val="CommentReference"/>
        </w:rPr>
        <w:commentReference w:id="28"/>
      </w:r>
      <w:r w:rsidR="002A07DF">
        <w:rPr>
          <w:rFonts w:ascii="Arial" w:hAnsi="Arial" w:cs="Arial"/>
          <w:color w:val="FF0000"/>
        </w:rPr>
        <w:t xml:space="preserve">).  </w:t>
      </w:r>
    </w:p>
    <w:p w14:paraId="0AD5D7F4" w14:textId="75C0100A" w:rsidR="004608A6" w:rsidRPr="00BC6654" w:rsidRDefault="00E27219" w:rsidP="00162E2C">
      <w:pPr>
        <w:widowControl w:val="0"/>
        <w:spacing w:after="0" w:line="240" w:lineRule="auto"/>
        <w:jc w:val="both"/>
        <w:rPr>
          <w:rFonts w:ascii="Arial" w:hAnsi="Arial" w:cs="Arial"/>
          <w:u w:val="single"/>
        </w:rPr>
      </w:pPr>
      <w:r w:rsidRPr="00BC6654">
        <w:rPr>
          <w:rFonts w:ascii="Arial" w:hAnsi="Arial" w:cs="Arial"/>
          <w:u w:val="single"/>
        </w:rPr>
        <w:t xml:space="preserve">Classic </w:t>
      </w:r>
      <w:r w:rsidR="00EF5443" w:rsidRPr="00BC6654">
        <w:rPr>
          <w:rFonts w:ascii="Arial" w:hAnsi="Arial" w:cs="Arial"/>
          <w:u w:val="single"/>
        </w:rPr>
        <w:t>Canonical Correlation Analysis</w:t>
      </w:r>
    </w:p>
    <w:p w14:paraId="48CA530D" w14:textId="6EAB1B93" w:rsidR="009033F8" w:rsidRPr="00BC6654" w:rsidRDefault="009033F8" w:rsidP="00162E2C">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CCA is a popular exploratory statistical method </w:t>
      </w:r>
      <w:r w:rsidR="00D0323C">
        <w:rPr>
          <w:rFonts w:ascii="Arial" w:hAnsi="Arial" w:cs="Arial"/>
        </w:rPr>
        <w:t>that</w:t>
      </w:r>
      <w:r w:rsidRPr="00BC6654">
        <w:rPr>
          <w:rFonts w:ascii="Arial" w:hAnsi="Arial" w:cs="Arial"/>
        </w:rPr>
        <w:t xml:space="preserve"> allows </w:t>
      </w:r>
      <w:r w:rsidR="00D0323C">
        <w:rPr>
          <w:rFonts w:ascii="Arial" w:hAnsi="Arial" w:cs="Arial"/>
        </w:rPr>
        <w:t xml:space="preserve">for </w:t>
      </w:r>
      <w:r w:rsidRPr="00BC6654">
        <w:rPr>
          <w:rFonts w:ascii="Arial" w:hAnsi="Arial" w:cs="Arial"/>
        </w:rPr>
        <w:t>the analysis of relationships between two sets of variables</w:t>
      </w:r>
      <w:r w:rsidR="00D0323C">
        <w:rPr>
          <w:rFonts w:ascii="Arial" w:hAnsi="Arial" w:cs="Arial"/>
        </w:rPr>
        <w:t>, offering</w:t>
      </w:r>
      <w:r w:rsidRPr="00BC6654">
        <w:rPr>
          <w:rFonts w:ascii="Arial" w:hAnsi="Arial" w:cs="Arial"/>
        </w:rPr>
        <w:t xml:space="preserve"> several advantages over other statistical techniques, </w:t>
      </w:r>
      <w:r w:rsidR="00D0323C">
        <w:rPr>
          <w:rFonts w:ascii="Arial" w:hAnsi="Arial" w:cs="Arial"/>
        </w:rPr>
        <w:t>including the ability</w:t>
      </w:r>
      <w:r w:rsidRPr="00BC6654">
        <w:rPr>
          <w:rFonts w:ascii="Arial" w:hAnsi="Arial" w:cs="Arial"/>
        </w:rPr>
        <w:t xml:space="preserve"> to limit the probability of committing Type I errors when more than two variables are being examined </w:t>
      </w:r>
      <w:commentRangeStart w:id="29"/>
      <w:r w:rsidRPr="00BC6654">
        <w:rPr>
          <w:rFonts w:ascii="Arial" w:hAnsi="Arial" w:cs="Arial"/>
        </w:rPr>
        <w:t>(</w:t>
      </w:r>
      <w:hyperlink w:anchor="_bookmark45" w:history="1">
        <w:r w:rsidRPr="00BC6654">
          <w:rPr>
            <w:rFonts w:ascii="Arial" w:hAnsi="Arial" w:cs="Arial"/>
          </w:rPr>
          <w:t>Hair</w:t>
        </w:r>
      </w:hyperlink>
      <w:r w:rsidRPr="00BC6654">
        <w:rPr>
          <w:rFonts w:ascii="Arial" w:hAnsi="Arial" w:cs="Arial"/>
        </w:rPr>
        <w:t xml:space="preserve"> et al., </w:t>
      </w:r>
      <w:hyperlink w:anchor="_bookmark45" w:history="1">
        <w:r w:rsidRPr="00BC6654">
          <w:rPr>
            <w:rFonts w:ascii="Arial" w:hAnsi="Arial" w:cs="Arial"/>
          </w:rPr>
          <w:t>2009</w:t>
        </w:r>
      </w:hyperlink>
      <w:r w:rsidRPr="00BC6654">
        <w:rPr>
          <w:rFonts w:ascii="Arial" w:hAnsi="Arial" w:cs="Arial"/>
        </w:rPr>
        <w:t>)</w:t>
      </w:r>
      <w:commentRangeEnd w:id="29"/>
      <w:r w:rsidR="00915B52">
        <w:rPr>
          <w:rStyle w:val="CommentReference"/>
        </w:rPr>
        <w:commentReference w:id="29"/>
      </w:r>
      <w:r w:rsidRPr="00BC6654">
        <w:rPr>
          <w:rFonts w:ascii="Arial" w:hAnsi="Arial" w:cs="Arial"/>
        </w:rPr>
        <w:t>. CCA reflects the reality of relationships among factors in a manner consistent with the reality of the problem</w:t>
      </w:r>
      <w:r w:rsidR="0008514E">
        <w:rPr>
          <w:rFonts w:ascii="Arial" w:hAnsi="Arial" w:cs="Arial"/>
        </w:rPr>
        <w:t xml:space="preserve"> and has </w:t>
      </w:r>
      <w:r w:rsidRPr="00BC6654">
        <w:rPr>
          <w:rFonts w:ascii="Arial" w:hAnsi="Arial" w:cs="Arial"/>
        </w:rPr>
        <w:t>been applied to diverse fields</w:t>
      </w:r>
      <w:r w:rsidR="0008514E">
        <w:rPr>
          <w:rFonts w:ascii="Arial" w:hAnsi="Arial" w:cs="Arial"/>
        </w:rPr>
        <w:t>,</w:t>
      </w:r>
      <w:r w:rsidRPr="00BC6654">
        <w:rPr>
          <w:rFonts w:ascii="Arial" w:hAnsi="Arial" w:cs="Arial"/>
        </w:rPr>
        <w:t xml:space="preserve"> rang</w:t>
      </w:r>
      <w:r w:rsidR="0008514E">
        <w:rPr>
          <w:rFonts w:ascii="Arial" w:hAnsi="Arial" w:cs="Arial"/>
        </w:rPr>
        <w:t>ing</w:t>
      </w:r>
      <w:r w:rsidRPr="00BC6654">
        <w:rPr>
          <w:rFonts w:ascii="Arial" w:hAnsi="Arial" w:cs="Arial"/>
        </w:rPr>
        <w:t xml:space="preserve"> from ecological studies (</w:t>
      </w:r>
      <w:hyperlink w:anchor="_bookmark41" w:history="1">
        <w:r w:rsidRPr="00BC6654">
          <w:rPr>
            <w:rFonts w:ascii="Arial" w:hAnsi="Arial" w:cs="Arial"/>
          </w:rPr>
          <w:t>Gittins,</w:t>
        </w:r>
      </w:hyperlink>
      <w:r w:rsidRPr="00BC6654">
        <w:rPr>
          <w:rFonts w:ascii="Arial" w:hAnsi="Arial" w:cs="Arial"/>
        </w:rPr>
        <w:t xml:space="preserve"> </w:t>
      </w:r>
      <w:hyperlink w:anchor="_bookmark41" w:history="1">
        <w:r w:rsidRPr="00BC6654">
          <w:rPr>
            <w:rFonts w:ascii="Arial" w:hAnsi="Arial" w:cs="Arial"/>
          </w:rPr>
          <w:t>1985</w:t>
        </w:r>
      </w:hyperlink>
      <w:r w:rsidRPr="00BC6654">
        <w:rPr>
          <w:rFonts w:ascii="Arial" w:hAnsi="Arial" w:cs="Arial"/>
        </w:rPr>
        <w:t>) to human geography (</w:t>
      </w:r>
      <w:hyperlink w:anchor="_bookmark35" w:history="1">
        <w:r w:rsidRPr="00BC6654">
          <w:rPr>
            <w:rFonts w:ascii="Arial" w:hAnsi="Arial" w:cs="Arial"/>
          </w:rPr>
          <w:t>Clark,</w:t>
        </w:r>
      </w:hyperlink>
      <w:r w:rsidRPr="00BC6654">
        <w:rPr>
          <w:rFonts w:ascii="Arial" w:hAnsi="Arial" w:cs="Arial"/>
        </w:rPr>
        <w:t xml:space="preserve"> </w:t>
      </w:r>
      <w:hyperlink w:anchor="_bookmark35" w:history="1">
        <w:r w:rsidRPr="00BC6654">
          <w:rPr>
            <w:rFonts w:ascii="Arial" w:hAnsi="Arial" w:cs="Arial"/>
          </w:rPr>
          <w:t>1975</w:t>
        </w:r>
      </w:hyperlink>
      <w:r w:rsidRPr="00BC6654">
        <w:rPr>
          <w:rFonts w:ascii="Arial" w:hAnsi="Arial" w:cs="Arial"/>
        </w:rPr>
        <w:t>).</w:t>
      </w:r>
      <w:r w:rsidR="0008009D">
        <w:rPr>
          <w:rFonts w:ascii="Arial" w:hAnsi="Arial" w:cs="Arial"/>
        </w:rPr>
        <w:t xml:space="preserve"> In the area of tobacco research, it has been used to </w:t>
      </w:r>
      <w:r w:rsidR="005C53B3">
        <w:rPr>
          <w:rFonts w:ascii="Arial" w:hAnsi="Arial" w:cs="Arial"/>
        </w:rPr>
        <w:t>p</w:t>
      </w:r>
      <w:r w:rsidR="0008009D" w:rsidRPr="0008009D">
        <w:rPr>
          <w:rFonts w:ascii="Arial" w:hAnsi="Arial" w:cs="Arial"/>
        </w:rPr>
        <w:t>redicting attempts and sustained cessation of smoking after the introduction of workplace smoking bans</w:t>
      </w:r>
      <w:r w:rsidR="0008009D">
        <w:rPr>
          <w:rFonts w:ascii="Arial" w:hAnsi="Arial" w:cs="Arial"/>
        </w:rPr>
        <w:t xml:space="preserve"> (</w:t>
      </w:r>
      <w:commentRangeStart w:id="30"/>
      <w:r w:rsidR="0008009D">
        <w:rPr>
          <w:rFonts w:ascii="Arial" w:hAnsi="Arial" w:cs="Arial"/>
        </w:rPr>
        <w:t>Borland et al., 1991</w:t>
      </w:r>
      <w:commentRangeEnd w:id="30"/>
      <w:r w:rsidR="0008009D">
        <w:rPr>
          <w:rStyle w:val="CommentReference"/>
        </w:rPr>
        <w:commentReference w:id="30"/>
      </w:r>
      <w:r w:rsidR="0008009D">
        <w:rPr>
          <w:rFonts w:ascii="Arial" w:hAnsi="Arial" w:cs="Arial"/>
        </w:rPr>
        <w:t xml:space="preserve">), change </w:t>
      </w:r>
      <w:r w:rsidR="0008009D" w:rsidRPr="0008009D">
        <w:rPr>
          <w:rFonts w:ascii="Arial" w:hAnsi="Arial" w:cs="Arial"/>
        </w:rPr>
        <w:t>tobacco use</w:t>
      </w:r>
      <w:r w:rsidR="0008009D">
        <w:rPr>
          <w:rFonts w:ascii="Arial" w:hAnsi="Arial" w:cs="Arial"/>
        </w:rPr>
        <w:t xml:space="preserve"> among veterans (</w:t>
      </w:r>
      <w:commentRangeStart w:id="31"/>
      <w:r w:rsidR="0008009D">
        <w:rPr>
          <w:rFonts w:ascii="Arial" w:hAnsi="Arial" w:cs="Arial"/>
        </w:rPr>
        <w:t>Morris et al., 2018</w:t>
      </w:r>
      <w:commentRangeEnd w:id="31"/>
      <w:r w:rsidR="0008009D">
        <w:rPr>
          <w:rStyle w:val="CommentReference"/>
        </w:rPr>
        <w:commentReference w:id="31"/>
      </w:r>
      <w:r w:rsidR="0008009D">
        <w:rPr>
          <w:rFonts w:ascii="Arial" w:hAnsi="Arial" w:cs="Arial"/>
        </w:rPr>
        <w:t xml:space="preserve">), </w:t>
      </w:r>
      <w:r w:rsidR="0008009D" w:rsidRPr="0008009D">
        <w:rPr>
          <w:rFonts w:ascii="Arial" w:hAnsi="Arial" w:cs="Arial"/>
        </w:rPr>
        <w:t>examine the effect of tobacco smoke uptake in urine, saliva and hair</w:t>
      </w:r>
      <w:r w:rsidR="0008009D">
        <w:rPr>
          <w:rFonts w:ascii="Arial" w:hAnsi="Arial" w:cs="Arial"/>
        </w:rPr>
        <w:t xml:space="preserve"> (</w:t>
      </w:r>
      <w:commentRangeStart w:id="32"/>
      <w:proofErr w:type="spellStart"/>
      <w:r w:rsidR="0008009D">
        <w:rPr>
          <w:rFonts w:ascii="Arial" w:hAnsi="Arial" w:cs="Arial"/>
        </w:rPr>
        <w:t>Sastre</w:t>
      </w:r>
      <w:proofErr w:type="spellEnd"/>
      <w:r w:rsidR="0008009D">
        <w:rPr>
          <w:rFonts w:ascii="Arial" w:hAnsi="Arial" w:cs="Arial"/>
        </w:rPr>
        <w:t xml:space="preserve"> </w:t>
      </w:r>
      <w:proofErr w:type="spellStart"/>
      <w:r w:rsidR="0008009D">
        <w:rPr>
          <w:rFonts w:ascii="Arial" w:hAnsi="Arial" w:cs="Arial"/>
        </w:rPr>
        <w:t>Toraño</w:t>
      </w:r>
      <w:proofErr w:type="spellEnd"/>
      <w:r w:rsidR="0008009D">
        <w:rPr>
          <w:rFonts w:ascii="Arial" w:hAnsi="Arial" w:cs="Arial"/>
        </w:rPr>
        <w:t xml:space="preserve"> and van Kan, 2003</w:t>
      </w:r>
      <w:commentRangeEnd w:id="32"/>
      <w:r w:rsidR="0008009D">
        <w:rPr>
          <w:rStyle w:val="CommentReference"/>
        </w:rPr>
        <w:commentReference w:id="32"/>
      </w:r>
      <w:r w:rsidR="0008009D">
        <w:rPr>
          <w:rFonts w:ascii="Arial" w:hAnsi="Arial" w:cs="Arial"/>
        </w:rPr>
        <w:t xml:space="preserve">), links between </w:t>
      </w:r>
      <w:r w:rsidR="0008009D" w:rsidRPr="0008009D">
        <w:rPr>
          <w:rFonts w:ascii="Arial" w:hAnsi="Arial" w:cs="Arial"/>
        </w:rPr>
        <w:t xml:space="preserve">links between </w:t>
      </w:r>
      <w:r w:rsidR="0008009D">
        <w:rPr>
          <w:rFonts w:ascii="Arial" w:hAnsi="Arial" w:cs="Arial"/>
        </w:rPr>
        <w:t>problematic internet behavior</w:t>
      </w:r>
      <w:r w:rsidR="0008009D" w:rsidRPr="0008009D">
        <w:rPr>
          <w:rFonts w:ascii="Arial" w:hAnsi="Arial" w:cs="Arial"/>
        </w:rPr>
        <w:t xml:space="preserve"> with a propensity to use tobacco and illicit drugs</w:t>
      </w:r>
      <w:r w:rsidR="0008009D">
        <w:rPr>
          <w:rFonts w:ascii="Arial" w:hAnsi="Arial" w:cs="Arial"/>
        </w:rPr>
        <w:t xml:space="preserve"> (</w:t>
      </w:r>
      <w:commentRangeStart w:id="33"/>
      <w:r w:rsidR="0008009D">
        <w:rPr>
          <w:rFonts w:ascii="Arial" w:hAnsi="Arial" w:cs="Arial"/>
        </w:rPr>
        <w:t xml:space="preserve">De Leo &amp; </w:t>
      </w:r>
      <w:proofErr w:type="spellStart"/>
      <w:r w:rsidR="0008009D">
        <w:rPr>
          <w:rFonts w:ascii="Arial" w:hAnsi="Arial" w:cs="Arial"/>
        </w:rPr>
        <w:t>Wulfert</w:t>
      </w:r>
      <w:proofErr w:type="spellEnd"/>
      <w:r w:rsidR="0008009D">
        <w:rPr>
          <w:rFonts w:ascii="Arial" w:hAnsi="Arial" w:cs="Arial"/>
        </w:rPr>
        <w:t>, 2013</w:t>
      </w:r>
      <w:commentRangeEnd w:id="33"/>
      <w:r w:rsidR="0008009D">
        <w:rPr>
          <w:rStyle w:val="CommentReference"/>
        </w:rPr>
        <w:commentReference w:id="33"/>
      </w:r>
      <w:r w:rsidR="0008009D">
        <w:rPr>
          <w:rFonts w:ascii="Arial" w:hAnsi="Arial" w:cs="Arial"/>
        </w:rPr>
        <w:t xml:space="preserve">) and </w:t>
      </w:r>
      <w:r w:rsidR="005C53B3">
        <w:rPr>
          <w:rFonts w:ascii="Arial" w:hAnsi="Arial" w:cs="Arial"/>
        </w:rPr>
        <w:t>a</w:t>
      </w:r>
      <w:r w:rsidR="0008009D" w:rsidRPr="0008009D">
        <w:rPr>
          <w:rFonts w:ascii="Arial" w:hAnsi="Arial" w:cs="Arial"/>
        </w:rPr>
        <w:t xml:space="preserve">ssessing </w:t>
      </w:r>
      <w:r w:rsidR="005C53B3">
        <w:rPr>
          <w:rFonts w:ascii="Arial" w:hAnsi="Arial" w:cs="Arial"/>
        </w:rPr>
        <w:t>g</w:t>
      </w:r>
      <w:r w:rsidR="0008009D" w:rsidRPr="0008009D">
        <w:rPr>
          <w:rFonts w:ascii="Arial" w:hAnsi="Arial" w:cs="Arial"/>
        </w:rPr>
        <w:t xml:space="preserve">ender </w:t>
      </w:r>
      <w:r w:rsidR="005C53B3">
        <w:rPr>
          <w:rFonts w:ascii="Arial" w:hAnsi="Arial" w:cs="Arial"/>
        </w:rPr>
        <w:t>d</w:t>
      </w:r>
      <w:r w:rsidR="0008009D" w:rsidRPr="0008009D">
        <w:rPr>
          <w:rFonts w:ascii="Arial" w:hAnsi="Arial" w:cs="Arial"/>
        </w:rPr>
        <w:t xml:space="preserve">ifferences in </w:t>
      </w:r>
      <w:r w:rsidR="005C53B3">
        <w:rPr>
          <w:rFonts w:ascii="Arial" w:hAnsi="Arial" w:cs="Arial"/>
        </w:rPr>
        <w:t>c</w:t>
      </w:r>
      <w:r w:rsidR="0008009D" w:rsidRPr="0008009D">
        <w:rPr>
          <w:rFonts w:ascii="Arial" w:hAnsi="Arial" w:cs="Arial"/>
        </w:rPr>
        <w:t xml:space="preserve">ollege </w:t>
      </w:r>
      <w:r w:rsidR="005C53B3">
        <w:rPr>
          <w:rFonts w:ascii="Arial" w:hAnsi="Arial" w:cs="Arial"/>
        </w:rPr>
        <w:t>c</w:t>
      </w:r>
      <w:r w:rsidR="0008009D" w:rsidRPr="0008009D">
        <w:rPr>
          <w:rFonts w:ascii="Arial" w:hAnsi="Arial" w:cs="Arial"/>
        </w:rPr>
        <w:t xml:space="preserve">igarette </w:t>
      </w:r>
      <w:r w:rsidR="005C53B3">
        <w:rPr>
          <w:rFonts w:ascii="Arial" w:hAnsi="Arial" w:cs="Arial"/>
        </w:rPr>
        <w:t>s</w:t>
      </w:r>
      <w:r w:rsidR="0008009D" w:rsidRPr="0008009D">
        <w:rPr>
          <w:rFonts w:ascii="Arial" w:hAnsi="Arial" w:cs="Arial"/>
        </w:rPr>
        <w:t>moking</w:t>
      </w:r>
      <w:r w:rsidR="0008009D">
        <w:rPr>
          <w:rFonts w:ascii="Arial" w:hAnsi="Arial" w:cs="Arial"/>
        </w:rPr>
        <w:t xml:space="preserve"> (</w:t>
      </w:r>
      <w:commentRangeStart w:id="34"/>
      <w:r w:rsidR="0008009D">
        <w:rPr>
          <w:rFonts w:ascii="Arial" w:hAnsi="Arial" w:cs="Arial"/>
        </w:rPr>
        <w:t>Page and Gold, 1983</w:t>
      </w:r>
      <w:commentRangeEnd w:id="34"/>
      <w:r w:rsidR="00192732">
        <w:rPr>
          <w:rStyle w:val="CommentReference"/>
        </w:rPr>
        <w:commentReference w:id="34"/>
      </w:r>
      <w:r w:rsidR="0008009D">
        <w:rPr>
          <w:rFonts w:ascii="Arial" w:hAnsi="Arial" w:cs="Arial"/>
        </w:rPr>
        <w:t>)</w:t>
      </w:r>
      <w:r w:rsidR="00192732">
        <w:rPr>
          <w:rFonts w:ascii="Arial" w:hAnsi="Arial" w:cs="Arial"/>
        </w:rPr>
        <w:t>.</w:t>
      </w:r>
    </w:p>
    <w:p w14:paraId="180BC909" w14:textId="2E8183FB" w:rsidR="009033F8" w:rsidRPr="00BC6654" w:rsidRDefault="0008514E" w:rsidP="00A24847">
      <w:pPr>
        <w:widowControl w:val="0"/>
        <w:autoSpaceDE w:val="0"/>
        <w:autoSpaceDN w:val="0"/>
        <w:adjustRightInd w:val="0"/>
        <w:spacing w:after="80" w:line="240" w:lineRule="auto"/>
        <w:jc w:val="both"/>
        <w:rPr>
          <w:rFonts w:ascii="Arial" w:hAnsi="Arial" w:cs="Arial"/>
        </w:rPr>
      </w:pPr>
      <w:r>
        <w:rPr>
          <w:rFonts w:ascii="Arial" w:hAnsi="Arial" w:cs="Arial"/>
        </w:rPr>
        <w:t>Recently,</w:t>
      </w:r>
      <w:r w:rsidR="009033F8" w:rsidRPr="00BC6654">
        <w:rPr>
          <w:rFonts w:ascii="Arial" w:hAnsi="Arial" w:cs="Arial"/>
        </w:rPr>
        <w:t xml:space="preserve"> the use of CCA has been challenged by data</w:t>
      </w:r>
      <w:r>
        <w:rPr>
          <w:rFonts w:ascii="Arial" w:hAnsi="Arial" w:cs="Arial"/>
        </w:rPr>
        <w:t xml:space="preserve"> </w:t>
      </w:r>
      <w:r w:rsidR="009033F8" w:rsidRPr="00BC6654">
        <w:rPr>
          <w:rFonts w:ascii="Arial" w:hAnsi="Arial" w:cs="Arial"/>
        </w:rPr>
        <w:t xml:space="preserve">sets </w:t>
      </w:r>
      <w:r w:rsidR="003F498B" w:rsidRPr="00BC6654">
        <w:rPr>
          <w:rFonts w:ascii="Arial" w:hAnsi="Arial" w:cs="Arial"/>
        </w:rPr>
        <w:t xml:space="preserve">collected using complex survey design methods </w:t>
      </w:r>
      <w:r>
        <w:rPr>
          <w:rFonts w:ascii="Arial" w:hAnsi="Arial" w:cs="Arial"/>
        </w:rPr>
        <w:t xml:space="preserve">rather than through </w:t>
      </w:r>
      <w:r w:rsidR="003F498B" w:rsidRPr="00BC6654">
        <w:rPr>
          <w:rFonts w:ascii="Arial" w:hAnsi="Arial" w:cs="Arial"/>
        </w:rPr>
        <w:t>simple random sample</w:t>
      </w:r>
      <w:r>
        <w:rPr>
          <w:rFonts w:ascii="Arial" w:hAnsi="Arial" w:cs="Arial"/>
        </w:rPr>
        <w:t>s</w:t>
      </w:r>
      <w:r w:rsidR="003F498B" w:rsidRPr="00BC6654">
        <w:rPr>
          <w:rFonts w:ascii="Arial" w:hAnsi="Arial" w:cs="Arial"/>
        </w:rPr>
        <w:t xml:space="preserve"> of the objective population</w:t>
      </w:r>
      <w:r w:rsidR="009033F8" w:rsidRPr="00BC6654">
        <w:rPr>
          <w:rFonts w:ascii="Arial" w:hAnsi="Arial" w:cs="Arial"/>
        </w:rPr>
        <w:t xml:space="preserve">. </w:t>
      </w:r>
      <w:r w:rsidR="004B3F8C">
        <w:rPr>
          <w:rFonts w:ascii="Arial" w:hAnsi="Arial" w:cs="Arial"/>
        </w:rPr>
        <w:t>To overcome this issue,</w:t>
      </w:r>
      <w:r w:rsidR="009033F8" w:rsidRPr="00BC6654">
        <w:rPr>
          <w:rFonts w:ascii="Arial" w:hAnsi="Arial" w:cs="Arial"/>
        </w:rPr>
        <w:t xml:space="preserve"> we will employ </w:t>
      </w:r>
      <w:r w:rsidR="001D128F">
        <w:rPr>
          <w:rFonts w:ascii="Arial" w:hAnsi="Arial" w:cs="Arial"/>
        </w:rPr>
        <w:t xml:space="preserve">our recently developed, </w:t>
      </w:r>
      <w:r w:rsidR="009033F8" w:rsidRPr="00BC6654">
        <w:rPr>
          <w:rFonts w:ascii="Arial" w:hAnsi="Arial" w:cs="Arial"/>
        </w:rPr>
        <w:t>innovative technique.</w:t>
      </w:r>
    </w:p>
    <w:p w14:paraId="51861288" w14:textId="453E2574" w:rsidR="000550D3" w:rsidRPr="00BC6654" w:rsidRDefault="00767FC0" w:rsidP="00A24847">
      <w:pPr>
        <w:widowControl w:val="0"/>
        <w:autoSpaceDE w:val="0"/>
        <w:autoSpaceDN w:val="0"/>
        <w:adjustRightInd w:val="0"/>
        <w:spacing w:after="80" w:line="240" w:lineRule="auto"/>
        <w:jc w:val="both"/>
        <w:rPr>
          <w:rFonts w:ascii="Arial" w:hAnsi="Arial" w:cs="Arial"/>
        </w:rPr>
      </w:pPr>
      <w:r>
        <w:rPr>
          <w:rFonts w:ascii="Arial" w:hAnsi="Arial" w:cs="Arial"/>
        </w:rPr>
        <w:t xml:space="preserve">CCA </w:t>
      </w:r>
      <w:r w:rsidR="009033F8" w:rsidRPr="00BC6654">
        <w:rPr>
          <w:rFonts w:ascii="Arial" w:hAnsi="Arial" w:cs="Arial"/>
        </w:rPr>
        <w:t xml:space="preserve">studies the </w:t>
      </w:r>
      <w:r w:rsidR="00E974F1" w:rsidRPr="00BC6654">
        <w:rPr>
          <w:rFonts w:ascii="Arial" w:hAnsi="Arial" w:cs="Arial"/>
        </w:rPr>
        <w:t>extent and nature of the correlation</w:t>
      </w:r>
      <w:r w:rsidR="009033F8" w:rsidRPr="00BC6654">
        <w:rPr>
          <w:rFonts w:ascii="Arial" w:hAnsi="Arial" w:cs="Arial"/>
        </w:rPr>
        <w:t xml:space="preserve"> between two sets of variables, </w:t>
      </w:r>
      <w:r w:rsidR="009033F8" w:rsidRPr="00BC6654">
        <w:rPr>
          <w:rFonts w:ascii="Arial" w:hAnsi="Arial" w:cs="Arial"/>
          <w:i/>
        </w:rPr>
        <w:t>X</w:t>
      </w:r>
      <w:r w:rsidR="009033F8" w:rsidRPr="00BC6654">
        <w:rPr>
          <w:rFonts w:ascii="Arial" w:hAnsi="Arial" w:cs="Arial"/>
        </w:rPr>
        <w:t xml:space="preserve"> = {</w:t>
      </w:r>
      <w:r w:rsidR="009033F8" w:rsidRPr="00BC6654">
        <w:rPr>
          <w:rFonts w:ascii="Arial" w:hAnsi="Arial" w:cs="Arial"/>
          <w:i/>
        </w:rPr>
        <w:t>X</w:t>
      </w:r>
      <w:r w:rsidR="009033F8" w:rsidRPr="00BC6654">
        <w:rPr>
          <w:rFonts w:ascii="Arial" w:hAnsi="Arial" w:cs="Arial"/>
          <w:vertAlign w:val="subscript"/>
        </w:rPr>
        <w:t>1</w:t>
      </w:r>
      <w:r w:rsidR="009033F8" w:rsidRPr="00BC6654">
        <w:rPr>
          <w:rFonts w:ascii="Arial" w:hAnsi="Arial" w:cs="Arial"/>
        </w:rPr>
        <w:t xml:space="preserve">, </w:t>
      </w:r>
      <w:r w:rsidR="009033F8" w:rsidRPr="00BC6654">
        <w:rPr>
          <w:rFonts w:ascii="Arial" w:hAnsi="Arial" w:cs="Arial"/>
          <w:i/>
        </w:rPr>
        <w:t>X</w:t>
      </w:r>
      <w:proofErr w:type="gramStart"/>
      <w:r w:rsidR="009033F8" w:rsidRPr="00BC6654">
        <w:rPr>
          <w:rFonts w:ascii="Arial" w:hAnsi="Arial" w:cs="Arial"/>
          <w:vertAlign w:val="subscript"/>
        </w:rPr>
        <w:t>2</w:t>
      </w:r>
      <w:r w:rsidR="009033F8" w:rsidRPr="00BC6654">
        <w:rPr>
          <w:rFonts w:ascii="Arial" w:hAnsi="Arial" w:cs="Arial"/>
        </w:rPr>
        <w:t>,...</w:t>
      </w:r>
      <w:proofErr w:type="gramEnd"/>
      <w:r w:rsidR="009033F8" w:rsidRPr="00BC6654">
        <w:rPr>
          <w:rFonts w:ascii="Arial" w:hAnsi="Arial" w:cs="Arial"/>
        </w:rPr>
        <w:t xml:space="preserve">, </w:t>
      </w:r>
      <w:proofErr w:type="spellStart"/>
      <w:r w:rsidR="009033F8" w:rsidRPr="00BC6654">
        <w:rPr>
          <w:rFonts w:ascii="Arial" w:hAnsi="Arial" w:cs="Arial"/>
          <w:i/>
        </w:rPr>
        <w:t>X</w:t>
      </w:r>
      <w:r w:rsidR="009033F8" w:rsidRPr="00BC6654">
        <w:rPr>
          <w:rFonts w:ascii="Arial" w:hAnsi="Arial" w:cs="Arial"/>
          <w:vertAlign w:val="subscript"/>
        </w:rPr>
        <w:t>p</w:t>
      </w:r>
      <w:proofErr w:type="spellEnd"/>
      <w:r w:rsidR="009033F8" w:rsidRPr="00BC6654">
        <w:rPr>
          <w:rFonts w:ascii="Arial" w:hAnsi="Arial" w:cs="Arial"/>
        </w:rPr>
        <w:t xml:space="preserve">} and </w:t>
      </w:r>
      <w:r w:rsidR="009033F8" w:rsidRPr="00BC6654">
        <w:rPr>
          <w:rFonts w:ascii="Arial" w:hAnsi="Arial" w:cs="Arial"/>
          <w:i/>
        </w:rPr>
        <w:t>Y</w:t>
      </w:r>
      <w:r w:rsidR="009033F8" w:rsidRPr="00BC6654">
        <w:rPr>
          <w:rFonts w:ascii="Arial" w:hAnsi="Arial" w:cs="Arial"/>
        </w:rPr>
        <w:t xml:space="preserve"> = {</w:t>
      </w:r>
      <w:r w:rsidR="009033F8" w:rsidRPr="00BC6654">
        <w:rPr>
          <w:rFonts w:ascii="Arial" w:hAnsi="Arial" w:cs="Arial"/>
          <w:i/>
        </w:rPr>
        <w:t>Y</w:t>
      </w:r>
      <w:r w:rsidR="009033F8" w:rsidRPr="00BC6654">
        <w:rPr>
          <w:rFonts w:ascii="Arial" w:hAnsi="Arial" w:cs="Arial"/>
          <w:vertAlign w:val="subscript"/>
        </w:rPr>
        <w:t>1</w:t>
      </w:r>
      <w:r w:rsidR="009033F8" w:rsidRPr="00BC6654">
        <w:rPr>
          <w:rFonts w:ascii="Arial" w:hAnsi="Arial" w:cs="Arial"/>
        </w:rPr>
        <w:t xml:space="preserve">, </w:t>
      </w:r>
      <w:r w:rsidR="009033F8" w:rsidRPr="00BC6654">
        <w:rPr>
          <w:rFonts w:ascii="Arial" w:hAnsi="Arial" w:cs="Arial"/>
          <w:i/>
        </w:rPr>
        <w:t>Y</w:t>
      </w:r>
      <w:r w:rsidR="009033F8" w:rsidRPr="00BC6654">
        <w:rPr>
          <w:rFonts w:ascii="Arial" w:hAnsi="Arial" w:cs="Arial"/>
          <w:vertAlign w:val="subscript"/>
        </w:rPr>
        <w:t>2</w:t>
      </w:r>
      <w:r w:rsidR="009033F8" w:rsidRPr="00BC6654">
        <w:rPr>
          <w:rFonts w:ascii="Arial" w:hAnsi="Arial" w:cs="Arial"/>
        </w:rPr>
        <w:t xml:space="preserve">,..., </w:t>
      </w:r>
      <w:proofErr w:type="spellStart"/>
      <w:r w:rsidR="009033F8" w:rsidRPr="00BC6654">
        <w:rPr>
          <w:rFonts w:ascii="Arial" w:hAnsi="Arial" w:cs="Arial"/>
          <w:i/>
        </w:rPr>
        <w:t>Y</w:t>
      </w:r>
      <w:r w:rsidR="009033F8" w:rsidRPr="00BC6654">
        <w:rPr>
          <w:rFonts w:ascii="Arial" w:hAnsi="Arial" w:cs="Arial"/>
          <w:vertAlign w:val="subscript"/>
        </w:rPr>
        <w:t>q</w:t>
      </w:r>
      <w:proofErr w:type="spellEnd"/>
      <w:r w:rsidR="009033F8" w:rsidRPr="00BC6654">
        <w:rPr>
          <w:rFonts w:ascii="Arial" w:hAnsi="Arial" w:cs="Arial"/>
        </w:rPr>
        <w:t>} (</w:t>
      </w:r>
      <w:proofErr w:type="spellStart"/>
      <w:r w:rsidR="009033F8" w:rsidRPr="00BC6654">
        <w:rPr>
          <w:rFonts w:ascii="Arial" w:hAnsi="Arial" w:cs="Arial"/>
        </w:rPr>
        <w:t>Hotelling</w:t>
      </w:r>
      <w:proofErr w:type="spellEnd"/>
      <w:r w:rsidR="009033F8" w:rsidRPr="00BC6654">
        <w:rPr>
          <w:rFonts w:ascii="Arial" w:hAnsi="Arial" w:cs="Arial"/>
        </w:rPr>
        <w:t xml:space="preserve">, 1936). As in Clark (1975), without loss of generality, it is assumed that </w:t>
      </w:r>
      <w:r w:rsidR="009033F8" w:rsidRPr="00BC6654">
        <w:rPr>
          <w:rFonts w:ascii="Arial" w:hAnsi="Arial" w:cs="Arial"/>
          <w:i/>
          <w:iCs/>
        </w:rPr>
        <w:t>p</w:t>
      </w:r>
      <w:r w:rsidR="009033F8" w:rsidRPr="00BC6654">
        <w:rPr>
          <w:rFonts w:ascii="Arial" w:hAnsi="Arial" w:cs="Arial"/>
        </w:rPr>
        <w:t xml:space="preserve"> ≥ </w:t>
      </w:r>
      <w:r w:rsidR="009033F8" w:rsidRPr="00BC6654">
        <w:rPr>
          <w:rFonts w:ascii="Arial" w:hAnsi="Arial" w:cs="Arial"/>
          <w:i/>
          <w:iCs/>
        </w:rPr>
        <w:t>q</w:t>
      </w:r>
      <w:r w:rsidR="009033F8" w:rsidRPr="00BC6654">
        <w:rPr>
          <w:rFonts w:ascii="Arial" w:hAnsi="Arial" w:cs="Arial"/>
        </w:rPr>
        <w:t xml:space="preserve"> and that each and every variable in </w:t>
      </w:r>
      <w:r w:rsidR="009033F8" w:rsidRPr="00BC6654">
        <w:rPr>
          <w:rFonts w:ascii="Arial" w:hAnsi="Arial" w:cs="Arial"/>
          <w:i/>
        </w:rPr>
        <w:t>X</w:t>
      </w:r>
      <w:r w:rsidR="009033F8" w:rsidRPr="00BC6654">
        <w:rPr>
          <w:rFonts w:ascii="Arial" w:hAnsi="Arial" w:cs="Arial"/>
        </w:rPr>
        <w:t xml:space="preserve"> and </w:t>
      </w:r>
      <w:r w:rsidR="009033F8" w:rsidRPr="00BC6654">
        <w:rPr>
          <w:rFonts w:ascii="Arial" w:hAnsi="Arial" w:cs="Arial"/>
          <w:i/>
        </w:rPr>
        <w:t>Y</w:t>
      </w:r>
      <w:r w:rsidR="009033F8" w:rsidRPr="00BC6654">
        <w:rPr>
          <w:rFonts w:ascii="Arial" w:hAnsi="Arial" w:cs="Arial"/>
        </w:rPr>
        <w:t xml:space="preserve"> has been standardized to have </w:t>
      </w:r>
      <w:r>
        <w:rPr>
          <w:rFonts w:ascii="Arial" w:hAnsi="Arial" w:cs="Arial"/>
        </w:rPr>
        <w:t xml:space="preserve">a </w:t>
      </w:r>
      <w:r w:rsidR="009033F8" w:rsidRPr="00BC6654">
        <w:rPr>
          <w:rFonts w:ascii="Arial" w:hAnsi="Arial" w:cs="Arial"/>
        </w:rPr>
        <w:t xml:space="preserve">mean zero and </w:t>
      </w:r>
      <w:r>
        <w:rPr>
          <w:rFonts w:ascii="Arial" w:hAnsi="Arial" w:cs="Arial"/>
        </w:rPr>
        <w:t xml:space="preserve">a </w:t>
      </w:r>
      <w:r w:rsidR="009033F8" w:rsidRPr="00BC6654">
        <w:rPr>
          <w:rFonts w:ascii="Arial" w:hAnsi="Arial" w:cs="Arial"/>
        </w:rPr>
        <w:t xml:space="preserve">variance equal to one. </w:t>
      </w:r>
      <w:r w:rsidR="0075796C" w:rsidRPr="00BC6654">
        <w:rPr>
          <w:rFonts w:ascii="Arial" w:hAnsi="Arial" w:cs="Arial"/>
        </w:rPr>
        <w:t xml:space="preserve">CCA </w:t>
      </w:r>
      <w:r>
        <w:rPr>
          <w:rFonts w:ascii="Arial" w:hAnsi="Arial" w:cs="Arial"/>
        </w:rPr>
        <w:t>explores</w:t>
      </w:r>
      <w:r w:rsidR="009033F8" w:rsidRPr="00BC6654">
        <w:rPr>
          <w:rFonts w:ascii="Arial" w:hAnsi="Arial" w:cs="Arial"/>
        </w:rPr>
        <w:t xml:space="preserve"> sample correlations between </w:t>
      </w:r>
      <w:r w:rsidRPr="00A24847">
        <w:rPr>
          <w:rFonts w:ascii="Arial" w:hAnsi="Arial" w:cs="Arial"/>
          <w:i/>
          <w:iCs/>
        </w:rPr>
        <w:t>X</w:t>
      </w:r>
      <w:r>
        <w:rPr>
          <w:rFonts w:ascii="Arial" w:hAnsi="Arial" w:cs="Arial"/>
        </w:rPr>
        <w:t xml:space="preserve"> and </w:t>
      </w:r>
      <w:r w:rsidRPr="00A24847">
        <w:rPr>
          <w:rFonts w:ascii="Arial" w:hAnsi="Arial" w:cs="Arial"/>
          <w:i/>
          <w:iCs/>
        </w:rPr>
        <w:t>Y</w:t>
      </w:r>
      <w:r>
        <w:rPr>
          <w:rFonts w:ascii="Arial" w:hAnsi="Arial" w:cs="Arial"/>
        </w:rPr>
        <w:t xml:space="preserve"> </w:t>
      </w:r>
      <w:r w:rsidR="009033F8" w:rsidRPr="00BC6654">
        <w:rPr>
          <w:rFonts w:ascii="Arial" w:hAnsi="Arial" w:cs="Arial"/>
        </w:rPr>
        <w:t xml:space="preserve">observed on the same experimental units by analyzing the </w:t>
      </w:r>
      <w:r w:rsidR="009033F8" w:rsidRPr="00BC6654">
        <w:rPr>
          <w:rFonts w:ascii="Arial" w:hAnsi="Arial" w:cs="Arial"/>
        </w:rPr>
        <w:lastRenderedPageBreak/>
        <w:t>coefficients</w:t>
      </w:r>
      <w:r>
        <w:rPr>
          <w:rFonts w:ascii="Arial" w:hAnsi="Arial" w:cs="Arial"/>
        </w:rPr>
        <w:t>,</w:t>
      </w:r>
      <w:r w:rsidR="009033F8" w:rsidRPr="00BC6654">
        <w:rPr>
          <w:rFonts w:ascii="Arial" w:hAnsi="Arial" w:cs="Arial"/>
        </w:rPr>
        <w:t xml:space="preserve"> </w:t>
      </w:r>
      <w:r w:rsidR="009033F8" w:rsidRPr="00BC6654">
        <w:rPr>
          <w:rFonts w:ascii="Arial" w:hAnsi="Arial" w:cs="Arial"/>
          <w:i/>
        </w:rPr>
        <w:t>A</w:t>
      </w:r>
      <w:r w:rsidR="003B2E93" w:rsidRPr="00BC6654">
        <w:rPr>
          <w:rFonts w:ascii="Arial" w:hAnsi="Arial" w:cs="Arial"/>
          <w:vertAlign w:val="subscript"/>
        </w:rPr>
        <w:t>1</w:t>
      </w:r>
      <w:r w:rsidR="003B2E93" w:rsidRPr="00BC6654">
        <w:rPr>
          <w:rFonts w:ascii="Arial" w:hAnsi="Arial" w:cs="Arial"/>
        </w:rPr>
        <w:t xml:space="preserve"> =</w:t>
      </w:r>
      <w:r w:rsidR="009033F8" w:rsidRPr="00BC6654">
        <w:rPr>
          <w:rFonts w:ascii="Arial" w:hAnsi="Arial" w:cs="Arial"/>
        </w:rPr>
        <w:t xml:space="preserve"> (a</w:t>
      </w:r>
      <w:r w:rsidR="009033F8" w:rsidRPr="00BC6654">
        <w:rPr>
          <w:rFonts w:ascii="Arial" w:hAnsi="Arial" w:cs="Arial"/>
          <w:vertAlign w:val="subscript"/>
        </w:rPr>
        <w:t>1</w:t>
      </w:r>
      <w:r w:rsidR="009033F8" w:rsidRPr="00BC6654">
        <w:rPr>
          <w:rFonts w:ascii="Arial" w:hAnsi="Arial" w:cs="Arial"/>
        </w:rPr>
        <w:t>, a</w:t>
      </w:r>
      <w:proofErr w:type="gramStart"/>
      <w:r w:rsidR="009033F8" w:rsidRPr="00BC6654">
        <w:rPr>
          <w:rFonts w:ascii="Arial" w:hAnsi="Arial" w:cs="Arial"/>
          <w:vertAlign w:val="subscript"/>
        </w:rPr>
        <w:t>2</w:t>
      </w:r>
      <w:r w:rsidR="009033F8" w:rsidRPr="00BC6654">
        <w:rPr>
          <w:rFonts w:ascii="Arial" w:hAnsi="Arial" w:cs="Arial"/>
        </w:rPr>
        <w:t>,...</w:t>
      </w:r>
      <w:proofErr w:type="gramEnd"/>
      <w:r w:rsidR="009033F8" w:rsidRPr="00BC6654">
        <w:rPr>
          <w:rFonts w:ascii="Arial" w:hAnsi="Arial" w:cs="Arial"/>
        </w:rPr>
        <w:t>, a</w:t>
      </w:r>
      <w:r w:rsidR="009033F8" w:rsidRPr="00BC6654">
        <w:rPr>
          <w:rFonts w:ascii="Arial" w:hAnsi="Arial" w:cs="Arial"/>
          <w:i/>
          <w:vertAlign w:val="subscript"/>
        </w:rPr>
        <w:t>p</w:t>
      </w:r>
      <w:r w:rsidR="009033F8" w:rsidRPr="00BC6654">
        <w:rPr>
          <w:rFonts w:ascii="Arial" w:hAnsi="Arial" w:cs="Arial"/>
        </w:rPr>
        <w:t xml:space="preserve"> )</w:t>
      </w:r>
      <w:r w:rsidR="009033F8" w:rsidRPr="00BC6654">
        <w:rPr>
          <w:rFonts w:ascii="Arial" w:hAnsi="Arial" w:cs="Arial"/>
          <w:vertAlign w:val="superscript"/>
        </w:rPr>
        <w:t>T</w:t>
      </w:r>
      <w:r w:rsidR="009033F8" w:rsidRPr="00BC6654">
        <w:rPr>
          <w:rFonts w:ascii="Arial" w:hAnsi="Arial" w:cs="Arial"/>
        </w:rPr>
        <w:t xml:space="preserve"> and </w:t>
      </w:r>
      <w:r w:rsidR="009033F8" w:rsidRPr="00BC6654">
        <w:rPr>
          <w:rFonts w:ascii="Arial" w:hAnsi="Arial" w:cs="Arial"/>
          <w:i/>
        </w:rPr>
        <w:t>B</w:t>
      </w:r>
      <w:r w:rsidR="009033F8" w:rsidRPr="00BC6654">
        <w:rPr>
          <w:rFonts w:ascii="Arial" w:hAnsi="Arial" w:cs="Arial"/>
          <w:vertAlign w:val="subscript"/>
        </w:rPr>
        <w:t>1</w:t>
      </w:r>
      <w:r w:rsidR="009033F8" w:rsidRPr="00BC6654">
        <w:rPr>
          <w:rFonts w:ascii="Arial" w:hAnsi="Arial" w:cs="Arial"/>
        </w:rPr>
        <w:t xml:space="preserve"> = (b</w:t>
      </w:r>
      <w:r w:rsidR="009033F8" w:rsidRPr="00BC6654">
        <w:rPr>
          <w:rFonts w:ascii="Arial" w:hAnsi="Arial" w:cs="Arial"/>
          <w:vertAlign w:val="subscript"/>
        </w:rPr>
        <w:t>1</w:t>
      </w:r>
      <w:r w:rsidR="009033F8" w:rsidRPr="00BC6654">
        <w:rPr>
          <w:rFonts w:ascii="Arial" w:hAnsi="Arial" w:cs="Arial"/>
        </w:rPr>
        <w:t>, b</w:t>
      </w:r>
      <w:r w:rsidR="009033F8" w:rsidRPr="00BC6654">
        <w:rPr>
          <w:rFonts w:ascii="Arial" w:hAnsi="Arial" w:cs="Arial"/>
          <w:vertAlign w:val="subscript"/>
        </w:rPr>
        <w:t>2</w:t>
      </w:r>
      <w:r w:rsidR="009033F8" w:rsidRPr="00BC6654">
        <w:rPr>
          <w:rFonts w:ascii="Arial" w:hAnsi="Arial" w:cs="Arial"/>
        </w:rPr>
        <w:t xml:space="preserve">,..., </w:t>
      </w:r>
      <w:proofErr w:type="spellStart"/>
      <w:r w:rsidR="009033F8" w:rsidRPr="00BC6654">
        <w:rPr>
          <w:rFonts w:ascii="Arial" w:hAnsi="Arial" w:cs="Arial"/>
        </w:rPr>
        <w:t>b</w:t>
      </w:r>
      <w:r w:rsidR="009033F8" w:rsidRPr="00BC6654">
        <w:rPr>
          <w:rFonts w:ascii="Arial" w:hAnsi="Arial" w:cs="Arial"/>
          <w:i/>
          <w:vertAlign w:val="subscript"/>
        </w:rPr>
        <w:t>q</w:t>
      </w:r>
      <w:proofErr w:type="spellEnd"/>
      <w:r w:rsidR="009033F8" w:rsidRPr="00BC6654">
        <w:rPr>
          <w:rFonts w:ascii="Arial" w:hAnsi="Arial" w:cs="Arial"/>
          <w:vertAlign w:val="subscript"/>
        </w:rPr>
        <w:t xml:space="preserve"> </w:t>
      </w:r>
      <w:r w:rsidR="009033F8" w:rsidRPr="00BC6654">
        <w:rPr>
          <w:rFonts w:ascii="Arial" w:hAnsi="Arial" w:cs="Arial"/>
        </w:rPr>
        <w:t>)</w:t>
      </w:r>
      <w:r w:rsidR="009033F8" w:rsidRPr="00BC6654">
        <w:rPr>
          <w:rFonts w:ascii="Arial" w:hAnsi="Arial" w:cs="Arial"/>
          <w:vertAlign w:val="superscript"/>
        </w:rPr>
        <w:t>T</w:t>
      </w:r>
      <w:r>
        <w:rPr>
          <w:rFonts w:ascii="Arial" w:hAnsi="Arial" w:cs="Arial"/>
        </w:rPr>
        <w:t xml:space="preserve">, </w:t>
      </w:r>
      <w:r w:rsidR="009033F8" w:rsidRPr="00BC6654">
        <w:rPr>
          <w:rFonts w:ascii="Arial" w:hAnsi="Arial" w:cs="Arial"/>
        </w:rPr>
        <w:t xml:space="preserve">which maximize the correlation between linear combinations of the variables </w:t>
      </w:r>
      <w:r w:rsidR="009033F8" w:rsidRPr="00BC6654">
        <w:rPr>
          <w:rFonts w:ascii="Arial" w:hAnsi="Arial" w:cs="Arial"/>
          <w:i/>
        </w:rPr>
        <w:t>X</w:t>
      </w:r>
      <w:r w:rsidR="009033F8" w:rsidRPr="00BC6654">
        <w:rPr>
          <w:rFonts w:ascii="Arial" w:hAnsi="Arial" w:cs="Arial"/>
        </w:rPr>
        <w:t xml:space="preserve"> and </w:t>
      </w:r>
      <w:r w:rsidR="009033F8" w:rsidRPr="00BC6654">
        <w:rPr>
          <w:rFonts w:ascii="Arial" w:hAnsi="Arial" w:cs="Arial"/>
          <w:i/>
        </w:rPr>
        <w:t>Y</w:t>
      </w:r>
      <w:r w:rsidR="009033F8" w:rsidRPr="00BC6654">
        <w:rPr>
          <w:rFonts w:ascii="Arial" w:hAnsi="Arial" w:cs="Arial"/>
        </w:rPr>
        <w:t xml:space="preserve"> </w:t>
      </w:r>
      <w:r w:rsidR="00A24847">
        <w:rPr>
          <w:rFonts w:ascii="Arial" w:hAnsi="Arial" w:cs="Arial"/>
        </w:rPr>
        <w:t xml:space="preserve">subject to </w:t>
      </w:r>
      <w:r w:rsidR="000E3DDA">
        <w:rPr>
          <w:rFonts w:ascii="Arial" w:hAnsi="Arial" w:cs="Arial"/>
        </w:rPr>
        <w:t xml:space="preserve"> </w:t>
      </w:r>
      <w:r w:rsidR="009033F8" w:rsidRPr="00BC6654">
        <w:rPr>
          <w:rFonts w:ascii="Arial" w:hAnsi="Arial" w:cs="Arial"/>
          <w:i/>
        </w:rPr>
        <w:t>V</w:t>
      </w:r>
      <w:r w:rsidR="0075796C" w:rsidRPr="00BC6654">
        <w:rPr>
          <w:rFonts w:ascii="Arial" w:hAnsi="Arial" w:cs="Arial"/>
          <w:i/>
        </w:rPr>
        <w:t>ariance</w:t>
      </w:r>
      <w:r w:rsidR="009033F8" w:rsidRPr="00BC6654">
        <w:rPr>
          <w:rFonts w:ascii="Arial" w:hAnsi="Arial" w:cs="Arial"/>
        </w:rPr>
        <w:t xml:space="preserve"> [</w:t>
      </w:r>
      <w:r w:rsidR="009033F8" w:rsidRPr="00BC6654">
        <w:rPr>
          <w:rFonts w:ascii="Arial" w:hAnsi="Arial" w:cs="Arial"/>
          <w:i/>
        </w:rPr>
        <w:t>XA</w:t>
      </w:r>
      <w:r w:rsidR="009033F8" w:rsidRPr="00BC6654">
        <w:rPr>
          <w:rFonts w:ascii="Arial" w:hAnsi="Arial" w:cs="Arial"/>
          <w:vertAlign w:val="subscript"/>
        </w:rPr>
        <w:t>1</w:t>
      </w:r>
      <w:r w:rsidR="009033F8" w:rsidRPr="00BC6654">
        <w:rPr>
          <w:rFonts w:ascii="Arial" w:hAnsi="Arial" w:cs="Arial"/>
        </w:rPr>
        <w:t xml:space="preserve"> ] = </w:t>
      </w:r>
      <w:r w:rsidR="009033F8" w:rsidRPr="00BC6654">
        <w:rPr>
          <w:rFonts w:ascii="Arial" w:hAnsi="Arial" w:cs="Arial"/>
          <w:i/>
        </w:rPr>
        <w:t>V</w:t>
      </w:r>
      <w:r w:rsidR="0075796C" w:rsidRPr="00BC6654">
        <w:rPr>
          <w:rFonts w:ascii="Arial" w:hAnsi="Arial" w:cs="Arial"/>
          <w:i/>
          <w:iCs/>
        </w:rPr>
        <w:t>ariance</w:t>
      </w:r>
      <w:r w:rsidR="009033F8" w:rsidRPr="00BC6654">
        <w:rPr>
          <w:rFonts w:ascii="Arial" w:hAnsi="Arial" w:cs="Arial"/>
        </w:rPr>
        <w:t>[</w:t>
      </w:r>
      <w:r w:rsidR="009033F8" w:rsidRPr="00BC6654">
        <w:rPr>
          <w:rFonts w:ascii="Arial" w:hAnsi="Arial" w:cs="Arial"/>
          <w:i/>
        </w:rPr>
        <w:t>YB</w:t>
      </w:r>
      <w:r w:rsidR="009033F8" w:rsidRPr="00BC6654">
        <w:rPr>
          <w:rFonts w:ascii="Arial" w:hAnsi="Arial" w:cs="Arial"/>
          <w:vertAlign w:val="subscript"/>
        </w:rPr>
        <w:t>1</w:t>
      </w:r>
      <w:r w:rsidR="009033F8" w:rsidRPr="00BC6654">
        <w:rPr>
          <w:rFonts w:ascii="Arial" w:hAnsi="Arial" w:cs="Arial"/>
        </w:rPr>
        <w:t xml:space="preserve"> ] = 1. </w:t>
      </w:r>
    </w:p>
    <w:p w14:paraId="6B41645D" w14:textId="3F408859" w:rsidR="000550D3" w:rsidRPr="00BC6654" w:rsidRDefault="00146BAD" w:rsidP="00A24847">
      <w:pPr>
        <w:widowControl w:val="0"/>
        <w:autoSpaceDE w:val="0"/>
        <w:autoSpaceDN w:val="0"/>
        <w:adjustRightInd w:val="0"/>
        <w:spacing w:after="80" w:line="240" w:lineRule="auto"/>
        <w:jc w:val="both"/>
        <w:rPr>
          <w:rFonts w:ascii="Arial" w:hAnsi="Arial" w:cs="Arial"/>
        </w:rPr>
      </w:pPr>
      <w:r>
        <w:rPr>
          <w:rFonts w:ascii="Arial" w:hAnsi="Arial" w:cs="Arial"/>
        </w:rPr>
        <w:t>T</w:t>
      </w:r>
      <w:r w:rsidR="002C6E2F" w:rsidRPr="00BC6654">
        <w:rPr>
          <w:rFonts w:ascii="Arial" w:hAnsi="Arial" w:cs="Arial"/>
        </w:rPr>
        <w:t xml:space="preserve">he “classic” </w:t>
      </w:r>
      <w:r>
        <w:rPr>
          <w:rFonts w:ascii="Arial" w:hAnsi="Arial" w:cs="Arial"/>
        </w:rPr>
        <w:t xml:space="preserve">canonical correlation </w:t>
      </w:r>
      <w:r w:rsidR="002C6E2F" w:rsidRPr="00BC6654">
        <w:rPr>
          <w:rFonts w:ascii="Arial" w:hAnsi="Arial" w:cs="Arial"/>
        </w:rPr>
        <w:t xml:space="preserve">can be defined as </w:t>
      </w:r>
      <w:r w:rsidR="000550D3" w:rsidRPr="00BC6654">
        <w:rPr>
          <w:rFonts w:ascii="Arial" w:hAnsi="Arial" w:cs="Arial"/>
        </w:rPr>
        <w:t>(</w:t>
      </w:r>
      <w:proofErr w:type="spellStart"/>
      <w:r w:rsidR="000550D3" w:rsidRPr="00BC6654">
        <w:rPr>
          <w:rFonts w:ascii="Arial" w:hAnsi="Arial" w:cs="Arial"/>
        </w:rPr>
        <w:t>Fukumizu</w:t>
      </w:r>
      <w:proofErr w:type="spellEnd"/>
      <w:r w:rsidR="000550D3" w:rsidRPr="00BC6654">
        <w:rPr>
          <w:rFonts w:ascii="Arial" w:hAnsi="Arial" w:cs="Arial"/>
        </w:rPr>
        <w:t>, 2012)</w:t>
      </w:r>
      <w:r w:rsidR="002C6E2F" w:rsidRPr="00BC6654">
        <w:rPr>
          <w:rFonts w:ascii="Arial" w:hAnsi="Arial" w:cs="Arial"/>
        </w:rPr>
        <w:t>:</w:t>
      </w:r>
    </w:p>
    <w:p w14:paraId="46B434DA" w14:textId="29BB92EE" w:rsidR="000550D3" w:rsidRPr="00BC6654" w:rsidRDefault="00BE3027" w:rsidP="00A24847">
      <w:pPr>
        <w:widowControl w:val="0"/>
        <w:tabs>
          <w:tab w:val="center" w:pos="5760"/>
          <w:tab w:val="right" w:pos="10800"/>
        </w:tabs>
        <w:autoSpaceDE w:val="0"/>
        <w:autoSpaceDN w:val="0"/>
        <w:adjustRightInd w:val="0"/>
        <w:spacing w:after="80" w:line="240" w:lineRule="auto"/>
        <w:jc w:val="both"/>
        <w:rPr>
          <w:rFonts w:ascii="Arial" w:hAnsi="Arial" w:cs="Arial"/>
        </w:rPr>
      </w:pPr>
      <w:r>
        <w:rPr>
          <w:rFonts w:ascii="Arial" w:eastAsiaTheme="minorEastAsia" w:hAnsi="Arial" w:cs="Arial"/>
        </w:rPr>
        <w:tab/>
      </w:r>
      <m:oMath>
        <m:sSub>
          <m:sSubPr>
            <m:ctrlPr>
              <w:rPr>
                <w:rFonts w:ascii="Cambria Math" w:hAnsi="Cambria Math" w:cs="Arial"/>
                <w:i/>
              </w:rPr>
            </m:ctrlPr>
          </m:sSubPr>
          <m:e>
            <m:r>
              <w:rPr>
                <w:rFonts w:ascii="Cambria Math" w:hAnsi="Cambria Math" w:cs="Arial"/>
              </w:rPr>
              <m:t>ρ</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max</m:t>
            </m:r>
          </m:e>
          <m:sub>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sub>
        </m:sSub>
        <m:r>
          <w:rPr>
            <w:rFonts w:ascii="Cambria Math" w:hAnsi="Cambria Math" w:cs="Arial"/>
          </w:rPr>
          <m:t>Corr</m:t>
        </m:r>
        <m:d>
          <m:dPr>
            <m:begChr m:val="["/>
            <m:endChr m:val="]"/>
            <m:ctrlPr>
              <w:rPr>
                <w:rFonts w:ascii="Cambria Math" w:hAnsi="Cambria Math" w:cs="Arial"/>
              </w:rPr>
            </m:ctrlPr>
          </m:dPr>
          <m:e>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m:t>
            </m:r>
            <m:r>
              <w:rPr>
                <w:rFonts w:ascii="Cambria Math" w:hAnsi="Cambria Math" w:cs="Arial"/>
              </w:rPr>
              <m:t>Y</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max</m:t>
            </m:r>
          </m:e>
          <m:sub>
            <m:r>
              <w:rPr>
                <w:rFonts w:ascii="Cambria Math" w:hAnsi="Cambria Math" w:cs="Arial"/>
              </w:rPr>
              <m:t>a</m:t>
            </m:r>
            <m:r>
              <m:rPr>
                <m:sty m:val="p"/>
              </m:rPr>
              <w:rPr>
                <w:rFonts w:ascii="Cambria Math" w:hAnsi="Cambria Math" w:cs="Arial"/>
              </w:rPr>
              <m:t>,</m:t>
            </m:r>
            <m:r>
              <w:rPr>
                <w:rFonts w:ascii="Cambria Math" w:hAnsi="Cambria Math" w:cs="Arial"/>
              </w:rPr>
              <m:t>b</m:t>
            </m:r>
          </m:sub>
        </m:sSub>
        <m:f>
          <m:fPr>
            <m:ctrlPr>
              <w:rPr>
                <w:rFonts w:ascii="Cambria Math" w:hAnsi="Cambria Math" w:cs="Arial"/>
              </w:rPr>
            </m:ctrlPr>
          </m:fPr>
          <m:num>
            <m:r>
              <w:rPr>
                <w:rFonts w:ascii="Cambria Math" w:hAnsi="Cambria Math" w:cs="Arial"/>
              </w:rPr>
              <m:t>Cov</m:t>
            </m:r>
            <m:r>
              <m:rPr>
                <m:sty m:val="p"/>
              </m:rPr>
              <w:rPr>
                <w:rFonts w:ascii="Cambria Math" w:hAnsi="Cambria Math" w:cs="Arial"/>
              </w:rPr>
              <m:t>[</m:t>
            </m:r>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m:t>
            </m:r>
            <m:r>
              <w:rPr>
                <w:rFonts w:ascii="Cambria Math" w:hAnsi="Cambria Math" w:cs="Arial"/>
              </w:rPr>
              <m:t>Y</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m:rPr>
                <m:sty m:val="p"/>
              </m:rPr>
              <w:rPr>
                <w:rFonts w:ascii="Cambria Math" w:hAnsi="Cambria Math" w:cs="Arial"/>
              </w:rPr>
              <m:t>]</m:t>
            </m:r>
          </m:num>
          <m:den>
            <m:rad>
              <m:radPr>
                <m:degHide m:val="1"/>
                <m:ctrlPr>
                  <w:rPr>
                    <w:rFonts w:ascii="Cambria Math" w:hAnsi="Cambria Math" w:cs="Arial"/>
                  </w:rPr>
                </m:ctrlPr>
              </m:radPr>
              <m:deg/>
              <m:e>
                <m:r>
                  <w:rPr>
                    <w:rFonts w:ascii="Cambria Math" w:hAnsi="Cambria Math" w:cs="Arial"/>
                  </w:rPr>
                  <m:t>Var</m:t>
                </m:r>
                <m:r>
                  <m:rPr>
                    <m:sty m:val="p"/>
                  </m:rPr>
                  <w:rPr>
                    <w:rFonts w:ascii="Cambria Math" w:hAnsi="Cambria Math" w:cs="Arial"/>
                  </w:rPr>
                  <m:t>[</m:t>
                </m:r>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m:t>
                </m:r>
                <m:r>
                  <w:rPr>
                    <w:rFonts w:ascii="Cambria Math" w:hAnsi="Cambria Math" w:cs="Arial"/>
                  </w:rPr>
                  <m:t>Var</m:t>
                </m:r>
                <m:r>
                  <m:rPr>
                    <m:sty m:val="p"/>
                  </m:rPr>
                  <w:rPr>
                    <w:rFonts w:ascii="Cambria Math" w:hAnsi="Cambria Math" w:cs="Arial"/>
                  </w:rPr>
                  <m:t>[</m:t>
                </m:r>
                <m:r>
                  <w:rPr>
                    <w:rFonts w:ascii="Cambria Math" w:hAnsi="Cambria Math" w:cs="Arial"/>
                  </w:rPr>
                  <m:t>Y</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m:rPr>
                    <m:sty m:val="p"/>
                  </m:rPr>
                  <w:rPr>
                    <w:rFonts w:ascii="Cambria Math" w:hAnsi="Cambria Math" w:cs="Arial"/>
                  </w:rPr>
                  <m:t>]</m:t>
                </m:r>
              </m:e>
            </m:rad>
          </m:den>
        </m:f>
      </m:oMath>
      <w:r>
        <w:rPr>
          <w:rFonts w:ascii="Arial" w:hAnsi="Arial" w:cs="Arial"/>
        </w:rPr>
        <w:tab/>
      </w:r>
      <w:r w:rsidR="000550D3" w:rsidRPr="00BC6654">
        <w:rPr>
          <w:rFonts w:ascii="Arial" w:hAnsi="Arial" w:cs="Arial"/>
        </w:rPr>
        <w:t>(1)</w:t>
      </w:r>
    </w:p>
    <w:p w14:paraId="116995C9" w14:textId="4B1FA644" w:rsidR="009033F8" w:rsidRPr="00BC6654" w:rsidRDefault="002A371A" w:rsidP="00A24847">
      <w:pPr>
        <w:widowControl w:val="0"/>
        <w:autoSpaceDE w:val="0"/>
        <w:autoSpaceDN w:val="0"/>
        <w:adjustRightInd w:val="0"/>
        <w:spacing w:after="80" w:line="240" w:lineRule="auto"/>
        <w:jc w:val="both"/>
        <w:rPr>
          <w:rFonts w:ascii="Arial" w:hAnsi="Arial" w:cs="Arial"/>
        </w:rPr>
      </w:pPr>
      <w:r>
        <w:rPr>
          <w:rFonts w:ascii="Arial" w:hAnsi="Arial" w:cs="Arial"/>
        </w:rPr>
        <w:t>s</w:t>
      </w:r>
      <w:r w:rsidR="000550D3" w:rsidRPr="00BC6654">
        <w:rPr>
          <w:rFonts w:ascii="Arial" w:hAnsi="Arial" w:cs="Arial"/>
        </w:rPr>
        <w:t xml:space="preserve">ubject to </w:t>
      </w:r>
      <m:oMath>
        <m:r>
          <w:rPr>
            <w:rFonts w:ascii="Cambria Math" w:hAnsi="Cambria Math" w:cs="Arial"/>
          </w:rPr>
          <m:t>Var</m:t>
        </m:r>
        <m:r>
          <m:rPr>
            <m:sty m:val="p"/>
          </m:rPr>
          <w:rPr>
            <w:rFonts w:ascii="Cambria Math" w:hAnsi="Cambria Math" w:cs="Arial"/>
          </w:rPr>
          <m:t xml:space="preserve"> </m:t>
        </m:r>
        <m:d>
          <m:dPr>
            <m:begChr m:val="["/>
            <m:endChr m:val="]"/>
            <m:ctrlPr>
              <w:rPr>
                <w:rFonts w:ascii="Cambria Math" w:hAnsi="Cambria Math" w:cs="Arial"/>
              </w:rPr>
            </m:ctrlPr>
          </m:dPr>
          <m:e>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 xml:space="preserve"> </m:t>
            </m:r>
          </m:e>
        </m:d>
        <m:r>
          <m:rPr>
            <m:sty m:val="p"/>
          </m:rPr>
          <w:rPr>
            <w:rFonts w:ascii="Cambria Math" w:hAnsi="Cambria Math" w:cs="Arial"/>
          </w:rPr>
          <m:t>=</m:t>
        </m:r>
        <m:sSup>
          <m:sSupPr>
            <m:ctrlPr>
              <w:rPr>
                <w:rFonts w:ascii="Cambria Math" w:hAnsi="Cambria Math" w:cs="Arial"/>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e>
          <m:sup>
            <m:r>
              <w:rPr>
                <w:rFonts w:ascii="Cambria Math" w:hAnsi="Cambria Math" w:cs="Arial"/>
              </w:rPr>
              <m:t>T</m:t>
            </m:r>
          </m:sup>
        </m:sSup>
        <m:sSup>
          <m:sSupPr>
            <m:ctrlPr>
              <w:rPr>
                <w:rFonts w:ascii="Cambria Math" w:hAnsi="Cambria Math" w:cs="Arial"/>
                <w:bCs/>
              </w:rPr>
            </m:ctrlPr>
          </m:sSupPr>
          <m:e>
            <m:r>
              <w:rPr>
                <w:rFonts w:ascii="Cambria Math" w:hAnsi="Cambria Math" w:cs="Arial"/>
              </w:rPr>
              <m:t>X</m:t>
            </m:r>
          </m:e>
          <m:sup>
            <m:r>
              <w:rPr>
                <w:rFonts w:ascii="Cambria Math" w:hAnsi="Cambria Math" w:cs="Arial"/>
              </w:rPr>
              <m:t>T</m:t>
            </m:r>
          </m:sup>
        </m:sSup>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m:rPr>
            <m:sty m:val="p"/>
          </m:rPr>
          <w:rPr>
            <w:rFonts w:ascii="Cambria Math" w:hAnsi="Cambria Math" w:cs="Arial"/>
          </w:rPr>
          <m:t>=</m:t>
        </m:r>
        <m:sSup>
          <m:sSupPr>
            <m:ctrlPr>
              <w:rPr>
                <w:rFonts w:ascii="Cambria Math" w:hAnsi="Cambria Math" w:cs="Arial"/>
              </w:rPr>
            </m:ctrlPr>
          </m:sSupPr>
          <m:e>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sup>
            <m:r>
              <w:rPr>
                <w:rFonts w:ascii="Cambria Math" w:hAnsi="Cambria Math" w:cs="Arial"/>
              </w:rPr>
              <m:t>T</m:t>
            </m:r>
          </m:sup>
        </m:sSup>
        <m:sSup>
          <m:sSupPr>
            <m:ctrlPr>
              <w:rPr>
                <w:rFonts w:ascii="Cambria Math" w:hAnsi="Cambria Math" w:cs="Arial"/>
                <w:bCs/>
              </w:rPr>
            </m:ctrlPr>
          </m:sSupPr>
          <m:e>
            <m:r>
              <w:rPr>
                <w:rFonts w:ascii="Cambria Math" w:hAnsi="Cambria Math" w:cs="Arial"/>
              </w:rPr>
              <m:t>Y</m:t>
            </m:r>
          </m:e>
          <m:sup>
            <m:r>
              <w:rPr>
                <w:rFonts w:ascii="Cambria Math" w:hAnsi="Cambria Math" w:cs="Arial"/>
              </w:rPr>
              <m:t>T</m:t>
            </m:r>
          </m:sup>
        </m:sSup>
        <m:r>
          <w:rPr>
            <w:rFonts w:ascii="Cambria Math" w:hAnsi="Cambria Math" w:cs="Arial"/>
          </w:rPr>
          <m:t>Y</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m:rPr>
            <m:sty m:val="p"/>
          </m:rPr>
          <w:rPr>
            <w:rFonts w:ascii="Cambria Math" w:hAnsi="Cambria Math" w:cs="Arial"/>
          </w:rPr>
          <m:t>=1</m:t>
        </m:r>
      </m:oMath>
      <w:r>
        <w:rPr>
          <w:rFonts w:ascii="Arial" w:eastAsiaTheme="minorEastAsia" w:hAnsi="Arial" w:cs="Arial"/>
        </w:rPr>
        <w:t>,</w:t>
      </w:r>
      <w:r w:rsidR="000550D3" w:rsidRPr="00BC6654">
        <w:rPr>
          <w:rFonts w:ascii="Arial" w:hAnsi="Arial" w:cs="Arial"/>
        </w:rPr>
        <w:t xml:space="preserve"> as seen in (</w:t>
      </w:r>
      <w:proofErr w:type="spellStart"/>
      <w:r w:rsidR="000550D3" w:rsidRPr="00BC6654">
        <w:rPr>
          <w:rFonts w:ascii="Arial" w:hAnsi="Arial" w:cs="Arial"/>
        </w:rPr>
        <w:t>Hardoon</w:t>
      </w:r>
      <w:proofErr w:type="spellEnd"/>
      <w:r w:rsidR="000550D3" w:rsidRPr="00BC6654">
        <w:rPr>
          <w:rFonts w:ascii="Arial" w:hAnsi="Arial" w:cs="Arial"/>
        </w:rPr>
        <w:t>,</w:t>
      </w:r>
      <w:r w:rsidR="009110CD">
        <w:rPr>
          <w:rFonts w:ascii="Arial" w:hAnsi="Arial" w:cs="Arial"/>
        </w:rPr>
        <w:t xml:space="preserve"> </w:t>
      </w:r>
      <w:r w:rsidR="000550D3" w:rsidRPr="00BC6654">
        <w:rPr>
          <w:rFonts w:ascii="Arial" w:hAnsi="Arial" w:cs="Arial"/>
        </w:rPr>
        <w:t>2011).</w:t>
      </w:r>
      <w:r w:rsidR="00CD0DE9" w:rsidRPr="00BC6654">
        <w:rPr>
          <w:rFonts w:ascii="Arial" w:hAnsi="Arial" w:cs="Arial"/>
        </w:rPr>
        <w:t xml:space="preserve"> </w:t>
      </w:r>
      <w:r w:rsidR="009033F8" w:rsidRPr="00BC6654">
        <w:rPr>
          <w:rFonts w:ascii="Arial" w:hAnsi="Arial" w:cs="Arial"/>
        </w:rPr>
        <w:t xml:space="preserve">These linear combinations </w:t>
      </w:r>
      <w:r w:rsidR="009033F8" w:rsidRPr="00BC6654">
        <w:rPr>
          <w:rFonts w:ascii="Arial" w:hAnsi="Arial" w:cs="Arial"/>
          <w:i/>
        </w:rPr>
        <w:t>U</w:t>
      </w:r>
      <w:r w:rsidR="009033F8" w:rsidRPr="00BC6654">
        <w:rPr>
          <w:rFonts w:ascii="Arial" w:hAnsi="Arial" w:cs="Arial"/>
          <w:vertAlign w:val="subscript"/>
        </w:rPr>
        <w:t>1</w:t>
      </w:r>
      <w:r w:rsidR="009033F8" w:rsidRPr="00BC6654">
        <w:rPr>
          <w:rFonts w:ascii="Arial" w:hAnsi="Arial" w:cs="Arial"/>
        </w:rPr>
        <w:t xml:space="preserve"> = </w:t>
      </w:r>
      <w:r w:rsidR="009033F8" w:rsidRPr="00BC6654">
        <w:rPr>
          <w:rFonts w:ascii="Arial" w:hAnsi="Arial" w:cs="Arial"/>
          <w:i/>
        </w:rPr>
        <w:t>XA</w:t>
      </w:r>
      <w:r w:rsidR="009033F8" w:rsidRPr="00BC6654">
        <w:rPr>
          <w:rFonts w:ascii="Arial" w:hAnsi="Arial" w:cs="Arial"/>
          <w:vertAlign w:val="subscript"/>
        </w:rPr>
        <w:t>1</w:t>
      </w:r>
      <w:r w:rsidR="009033F8" w:rsidRPr="00BC6654">
        <w:rPr>
          <w:rFonts w:ascii="Arial" w:hAnsi="Arial" w:cs="Arial"/>
        </w:rPr>
        <w:t xml:space="preserve"> and </w:t>
      </w:r>
      <w:r w:rsidR="009033F8" w:rsidRPr="00BC6654">
        <w:rPr>
          <w:rFonts w:ascii="Arial" w:hAnsi="Arial" w:cs="Arial"/>
          <w:i/>
        </w:rPr>
        <w:t>V</w:t>
      </w:r>
      <w:r w:rsidR="009033F8" w:rsidRPr="00BC6654">
        <w:rPr>
          <w:rFonts w:ascii="Arial" w:hAnsi="Arial" w:cs="Arial"/>
          <w:vertAlign w:val="subscript"/>
        </w:rPr>
        <w:t>1</w:t>
      </w:r>
      <w:r w:rsidR="009033F8" w:rsidRPr="00BC6654">
        <w:rPr>
          <w:rFonts w:ascii="Arial" w:hAnsi="Arial" w:cs="Arial"/>
        </w:rPr>
        <w:t xml:space="preserve"> = </w:t>
      </w:r>
      <w:r w:rsidR="009033F8" w:rsidRPr="00BC6654">
        <w:rPr>
          <w:rFonts w:ascii="Arial" w:hAnsi="Arial" w:cs="Arial"/>
          <w:i/>
        </w:rPr>
        <w:t>YB</w:t>
      </w:r>
      <w:r w:rsidR="009033F8" w:rsidRPr="00BC6654">
        <w:rPr>
          <w:rFonts w:ascii="Arial" w:hAnsi="Arial" w:cs="Arial"/>
          <w:vertAlign w:val="subscript"/>
        </w:rPr>
        <w:t>1</w:t>
      </w:r>
      <w:r w:rsidR="009033F8" w:rsidRPr="00BC6654">
        <w:rPr>
          <w:rFonts w:ascii="Arial" w:hAnsi="Arial" w:cs="Arial"/>
        </w:rPr>
        <w:t xml:space="preserve"> are called the first canonical variates. Their correlation</w:t>
      </w:r>
      <w:r>
        <w:rPr>
          <w:rFonts w:ascii="Arial" w:hAnsi="Arial" w:cs="Arial"/>
        </w:rPr>
        <w:t>,</w:t>
      </w:r>
      <w:r w:rsidR="009033F8" w:rsidRPr="00BC6654">
        <w:rPr>
          <w:rFonts w:ascii="Arial" w:hAnsi="Arial" w:cs="Arial"/>
        </w:rPr>
        <w:t xml:space="preserve"> </w:t>
      </w:r>
      <w:r w:rsidR="009033F8" w:rsidRPr="00BC6654">
        <w:rPr>
          <w:rFonts w:ascii="Arial" w:hAnsi="Arial" w:cs="Arial"/>
          <w:i/>
        </w:rPr>
        <w:t>ρ</w:t>
      </w:r>
      <w:r w:rsidR="009033F8" w:rsidRPr="00BC6654">
        <w:rPr>
          <w:rFonts w:ascii="Arial" w:hAnsi="Arial" w:cs="Arial"/>
          <w:vertAlign w:val="subscript"/>
        </w:rPr>
        <w:t>1</w:t>
      </w:r>
      <w:r>
        <w:rPr>
          <w:rFonts w:ascii="Arial" w:hAnsi="Arial" w:cs="Arial"/>
        </w:rPr>
        <w:t xml:space="preserve">, </w:t>
      </w:r>
      <w:r w:rsidR="009033F8" w:rsidRPr="00BC6654">
        <w:rPr>
          <w:rFonts w:ascii="Arial" w:hAnsi="Arial" w:cs="Arial"/>
        </w:rPr>
        <w:t>is the first canonical correlation</w:t>
      </w:r>
      <w:r>
        <w:rPr>
          <w:rFonts w:ascii="Arial" w:hAnsi="Arial" w:cs="Arial"/>
        </w:rPr>
        <w:t>,</w:t>
      </w:r>
      <w:r w:rsidR="009033F8" w:rsidRPr="00BC6654">
        <w:rPr>
          <w:rFonts w:ascii="Arial" w:hAnsi="Arial" w:cs="Arial"/>
        </w:rPr>
        <w:t xml:space="preserve"> and the coefficients </w:t>
      </w:r>
      <w:r w:rsidR="009033F8" w:rsidRPr="00BC6654">
        <w:rPr>
          <w:rFonts w:ascii="Arial" w:hAnsi="Arial" w:cs="Arial"/>
          <w:i/>
        </w:rPr>
        <w:t>A</w:t>
      </w:r>
      <w:r w:rsidR="009033F8" w:rsidRPr="00BC6654">
        <w:rPr>
          <w:rFonts w:ascii="Arial" w:hAnsi="Arial" w:cs="Arial"/>
          <w:vertAlign w:val="subscript"/>
        </w:rPr>
        <w:t>1</w:t>
      </w:r>
      <w:r w:rsidR="009033F8" w:rsidRPr="00BC6654">
        <w:rPr>
          <w:rFonts w:ascii="Arial" w:hAnsi="Arial" w:cs="Arial"/>
        </w:rPr>
        <w:t xml:space="preserve"> and </w:t>
      </w:r>
      <w:r w:rsidR="009033F8" w:rsidRPr="00BC6654">
        <w:rPr>
          <w:rFonts w:ascii="Arial" w:hAnsi="Arial" w:cs="Arial"/>
          <w:i/>
        </w:rPr>
        <w:t>B</w:t>
      </w:r>
      <w:r w:rsidR="009033F8" w:rsidRPr="00BC6654">
        <w:rPr>
          <w:rFonts w:ascii="Arial" w:hAnsi="Arial" w:cs="Arial"/>
          <w:vertAlign w:val="subscript"/>
        </w:rPr>
        <w:t>1</w:t>
      </w:r>
      <w:r w:rsidR="009033F8" w:rsidRPr="00BC6654">
        <w:rPr>
          <w:rFonts w:ascii="Arial" w:hAnsi="Arial" w:cs="Arial"/>
        </w:rPr>
        <w:t xml:space="preserve"> are the first canonical </w:t>
      </w:r>
      <w:r w:rsidR="003B2E93" w:rsidRPr="00BC6654">
        <w:rPr>
          <w:rFonts w:ascii="Arial" w:hAnsi="Arial" w:cs="Arial"/>
        </w:rPr>
        <w:t>coefficients</w:t>
      </w:r>
      <w:r w:rsidR="009033F8" w:rsidRPr="00BC6654">
        <w:rPr>
          <w:rFonts w:ascii="Arial" w:hAnsi="Arial" w:cs="Arial"/>
        </w:rPr>
        <w:t>.</w:t>
      </w:r>
    </w:p>
    <w:p w14:paraId="3165D000" w14:textId="1CE2162C" w:rsidR="00215CCD" w:rsidRPr="00BC6654" w:rsidRDefault="009033F8" w:rsidP="00A24847">
      <w:pPr>
        <w:widowControl w:val="0"/>
        <w:autoSpaceDE w:val="0"/>
        <w:autoSpaceDN w:val="0"/>
        <w:adjustRightInd w:val="0"/>
        <w:spacing w:after="80" w:line="240" w:lineRule="auto"/>
        <w:jc w:val="both"/>
        <w:rPr>
          <w:rFonts w:ascii="Arial" w:hAnsi="Arial" w:cs="Arial"/>
        </w:rPr>
      </w:pPr>
      <w:r w:rsidRPr="00BC6654">
        <w:rPr>
          <w:rFonts w:ascii="Arial" w:hAnsi="Arial" w:cs="Arial"/>
        </w:rPr>
        <w:t>The first canonical coefficients in each set will</w:t>
      </w:r>
      <w:r w:rsidR="00A24847">
        <w:rPr>
          <w:rFonts w:ascii="Arial" w:hAnsi="Arial" w:cs="Arial"/>
        </w:rPr>
        <w:t xml:space="preserve"> help to</w:t>
      </w:r>
      <w:r w:rsidRPr="00BC6654">
        <w:rPr>
          <w:rFonts w:ascii="Arial" w:hAnsi="Arial" w:cs="Arial"/>
        </w:rPr>
        <w:t xml:space="preserve"> </w:t>
      </w:r>
      <w:r w:rsidR="00A24847">
        <w:rPr>
          <w:rFonts w:ascii="Arial" w:hAnsi="Arial" w:cs="Arial"/>
        </w:rPr>
        <w:t>identify</w:t>
      </w:r>
      <w:r w:rsidRPr="00BC6654">
        <w:rPr>
          <w:rFonts w:ascii="Arial" w:hAnsi="Arial" w:cs="Arial"/>
        </w:rPr>
        <w:t xml:space="preserve"> variables </w:t>
      </w:r>
      <w:r w:rsidR="006B04C0">
        <w:rPr>
          <w:rFonts w:ascii="Arial" w:hAnsi="Arial" w:cs="Arial"/>
        </w:rPr>
        <w:t>from</w:t>
      </w:r>
      <w:r w:rsidRPr="00BC6654">
        <w:rPr>
          <w:rFonts w:ascii="Arial" w:hAnsi="Arial" w:cs="Arial"/>
        </w:rPr>
        <w:t xml:space="preserve"> </w:t>
      </w:r>
      <w:r w:rsidRPr="00BC6654">
        <w:rPr>
          <w:rFonts w:ascii="Arial" w:hAnsi="Arial" w:cs="Arial"/>
          <w:i/>
        </w:rPr>
        <w:t>X</w:t>
      </w:r>
      <w:r w:rsidRPr="00BC6654">
        <w:rPr>
          <w:rFonts w:ascii="Arial" w:hAnsi="Arial" w:cs="Arial"/>
        </w:rPr>
        <w:t xml:space="preserve"> and </w:t>
      </w:r>
      <w:r w:rsidRPr="00BC6654">
        <w:rPr>
          <w:rFonts w:ascii="Arial" w:hAnsi="Arial" w:cs="Arial"/>
          <w:i/>
        </w:rPr>
        <w:t>Y</w:t>
      </w:r>
      <w:r w:rsidRPr="00BC6654">
        <w:rPr>
          <w:rFonts w:ascii="Arial" w:hAnsi="Arial" w:cs="Arial"/>
        </w:rPr>
        <w:t xml:space="preserve"> that predict each other well. </w:t>
      </w:r>
      <w:r w:rsidR="006B04C0">
        <w:rPr>
          <w:rFonts w:ascii="Arial" w:hAnsi="Arial" w:cs="Arial"/>
        </w:rPr>
        <w:t>V</w:t>
      </w:r>
      <w:r w:rsidRPr="00BC6654">
        <w:rPr>
          <w:rFonts w:ascii="Arial" w:hAnsi="Arial" w:cs="Arial"/>
        </w:rPr>
        <w:t>ariables with a strong positive relation</w:t>
      </w:r>
      <w:r w:rsidR="00BC467F">
        <w:rPr>
          <w:rFonts w:ascii="Arial" w:hAnsi="Arial" w:cs="Arial"/>
        </w:rPr>
        <w:t>ship</w:t>
      </w:r>
      <w:r w:rsidRPr="00BC6654">
        <w:rPr>
          <w:rFonts w:ascii="Arial" w:hAnsi="Arial" w:cs="Arial"/>
        </w:rPr>
        <w:t xml:space="preserve"> will have coefficients with large magnitudes and similar </w:t>
      </w:r>
      <w:r w:rsidR="006B04C0">
        <w:rPr>
          <w:rFonts w:ascii="Arial" w:hAnsi="Arial" w:cs="Arial"/>
        </w:rPr>
        <w:t>signs</w:t>
      </w:r>
      <w:r w:rsidRPr="00BC6654">
        <w:rPr>
          <w:rFonts w:ascii="Arial" w:hAnsi="Arial" w:cs="Arial"/>
        </w:rPr>
        <w:t xml:space="preserve"> (positive</w:t>
      </w:r>
      <w:r w:rsidR="006B04C0">
        <w:rPr>
          <w:rFonts w:ascii="Arial" w:hAnsi="Arial" w:cs="Arial"/>
        </w:rPr>
        <w:t xml:space="preserve"> or </w:t>
      </w:r>
      <w:r w:rsidRPr="00BC6654">
        <w:rPr>
          <w:rFonts w:ascii="Arial" w:hAnsi="Arial" w:cs="Arial"/>
        </w:rPr>
        <w:t xml:space="preserve">negative), </w:t>
      </w:r>
      <w:r w:rsidR="006B04C0">
        <w:rPr>
          <w:rFonts w:ascii="Arial" w:hAnsi="Arial" w:cs="Arial"/>
        </w:rPr>
        <w:t>whereas</w:t>
      </w:r>
      <w:r w:rsidRPr="00BC6654">
        <w:rPr>
          <w:rFonts w:ascii="Arial" w:hAnsi="Arial" w:cs="Arial"/>
        </w:rPr>
        <w:t xml:space="preserve"> </w:t>
      </w:r>
      <w:r w:rsidR="006B04C0">
        <w:rPr>
          <w:rFonts w:ascii="Arial" w:hAnsi="Arial" w:cs="Arial"/>
        </w:rPr>
        <w:t xml:space="preserve">negative </w:t>
      </w:r>
      <w:r w:rsidRPr="00BC6654">
        <w:rPr>
          <w:rFonts w:ascii="Arial" w:hAnsi="Arial" w:cs="Arial"/>
        </w:rPr>
        <w:t>relationship</w:t>
      </w:r>
      <w:r w:rsidR="006B04C0">
        <w:rPr>
          <w:rFonts w:ascii="Arial" w:hAnsi="Arial" w:cs="Arial"/>
        </w:rPr>
        <w:t>s</w:t>
      </w:r>
      <w:r w:rsidRPr="00BC6654">
        <w:rPr>
          <w:rFonts w:ascii="Arial" w:hAnsi="Arial" w:cs="Arial"/>
        </w:rPr>
        <w:t xml:space="preserve"> will have </w:t>
      </w:r>
      <w:r w:rsidR="006B04C0">
        <w:rPr>
          <w:rFonts w:ascii="Arial" w:hAnsi="Arial" w:cs="Arial"/>
        </w:rPr>
        <w:t>coefficients with opposing</w:t>
      </w:r>
      <w:r w:rsidRPr="00BC6654">
        <w:rPr>
          <w:rFonts w:ascii="Arial" w:hAnsi="Arial" w:cs="Arial"/>
        </w:rPr>
        <w:t xml:space="preserve"> sign</w:t>
      </w:r>
      <w:r w:rsidR="006B04C0">
        <w:rPr>
          <w:rFonts w:ascii="Arial" w:hAnsi="Arial" w:cs="Arial"/>
        </w:rPr>
        <w:t>s</w:t>
      </w:r>
      <w:r w:rsidRPr="00BC6654">
        <w:rPr>
          <w:rFonts w:ascii="Arial" w:hAnsi="Arial" w:cs="Arial"/>
        </w:rPr>
        <w:t xml:space="preserve">. The </w:t>
      </w:r>
      <w:r w:rsidR="006B04C0">
        <w:rPr>
          <w:rFonts w:ascii="Arial" w:hAnsi="Arial" w:cs="Arial"/>
        </w:rPr>
        <w:t xml:space="preserve">coefficient </w:t>
      </w:r>
      <w:r w:rsidRPr="00BC6654">
        <w:rPr>
          <w:rFonts w:ascii="Arial" w:hAnsi="Arial" w:cs="Arial"/>
        </w:rPr>
        <w:t>magnitude</w:t>
      </w:r>
      <w:r w:rsidR="006B04C0">
        <w:rPr>
          <w:rFonts w:ascii="Arial" w:hAnsi="Arial" w:cs="Arial"/>
        </w:rPr>
        <w:t>s</w:t>
      </w:r>
      <w:r w:rsidRPr="00BC6654">
        <w:rPr>
          <w:rFonts w:ascii="Arial" w:hAnsi="Arial" w:cs="Arial"/>
        </w:rPr>
        <w:t xml:space="preserve"> </w:t>
      </w:r>
      <w:r w:rsidR="006B04C0">
        <w:rPr>
          <w:rFonts w:ascii="Arial" w:hAnsi="Arial" w:cs="Arial"/>
        </w:rPr>
        <w:t xml:space="preserve">are </w:t>
      </w:r>
      <w:r w:rsidRPr="00BC6654">
        <w:rPr>
          <w:rFonts w:ascii="Arial" w:hAnsi="Arial" w:cs="Arial"/>
        </w:rPr>
        <w:t xml:space="preserve">commonly applied to determine which variables are the most relevant. The process can be duplicated </w:t>
      </w:r>
      <w:r w:rsidR="006B04C0">
        <w:rPr>
          <w:rFonts w:ascii="Arial" w:hAnsi="Arial" w:cs="Arial"/>
        </w:rPr>
        <w:t xml:space="preserve">to identify the </w:t>
      </w:r>
      <w:r w:rsidR="003B2E93" w:rsidRPr="00BC6654">
        <w:rPr>
          <w:rFonts w:ascii="Arial" w:hAnsi="Arial" w:cs="Arial"/>
        </w:rPr>
        <w:t>coefficients</w:t>
      </w:r>
      <w:r w:rsidR="006B04C0">
        <w:rPr>
          <w:rFonts w:ascii="Arial" w:hAnsi="Arial" w:cs="Arial"/>
        </w:rPr>
        <w:t>,</w:t>
      </w:r>
      <w:r w:rsidRPr="00BC6654">
        <w:rPr>
          <w:rFonts w:ascii="Arial" w:hAnsi="Arial" w:cs="Arial"/>
        </w:rPr>
        <w:t xml:space="preserve"> </w:t>
      </w:r>
      <w:r w:rsidRPr="00BC6654">
        <w:rPr>
          <w:rFonts w:ascii="Arial" w:hAnsi="Arial" w:cs="Arial"/>
          <w:i/>
        </w:rPr>
        <w:t>A</w:t>
      </w:r>
      <w:r w:rsidRPr="00BC6654">
        <w:rPr>
          <w:rFonts w:ascii="Arial" w:hAnsi="Arial" w:cs="Arial"/>
          <w:vertAlign w:val="subscript"/>
        </w:rPr>
        <w:t>2</w:t>
      </w:r>
      <w:r w:rsidRPr="00BC6654">
        <w:rPr>
          <w:rFonts w:ascii="Arial" w:hAnsi="Arial" w:cs="Arial"/>
        </w:rPr>
        <w:t xml:space="preserve"> and </w:t>
      </w:r>
      <w:r w:rsidRPr="00BC6654">
        <w:rPr>
          <w:rFonts w:ascii="Arial" w:hAnsi="Arial" w:cs="Arial"/>
          <w:i/>
        </w:rPr>
        <w:t>B</w:t>
      </w:r>
      <w:r w:rsidRPr="00BC6654">
        <w:rPr>
          <w:rFonts w:ascii="Arial" w:hAnsi="Arial" w:cs="Arial"/>
          <w:vertAlign w:val="subscript"/>
        </w:rPr>
        <w:t>2</w:t>
      </w:r>
      <w:r w:rsidR="006B04C0">
        <w:rPr>
          <w:rFonts w:ascii="Arial" w:hAnsi="Arial" w:cs="Arial"/>
        </w:rPr>
        <w:t>, that</w:t>
      </w:r>
      <w:r w:rsidRPr="00BC6654">
        <w:rPr>
          <w:rFonts w:ascii="Arial" w:hAnsi="Arial" w:cs="Arial"/>
        </w:rPr>
        <w:t xml:space="preserve"> maximize the correlation</w:t>
      </w:r>
      <w:r w:rsidR="006B04C0">
        <w:rPr>
          <w:rFonts w:ascii="Arial" w:hAnsi="Arial" w:cs="Arial"/>
        </w:rPr>
        <w:t>,</w:t>
      </w:r>
      <w:r w:rsidRPr="00BC6654">
        <w:rPr>
          <w:rFonts w:ascii="Arial" w:hAnsi="Arial" w:cs="Arial"/>
        </w:rPr>
        <w:t xml:space="preserve"> </w:t>
      </w:r>
      <w:r w:rsidRPr="00BC6654">
        <w:rPr>
          <w:rFonts w:ascii="Arial" w:hAnsi="Arial" w:cs="Arial"/>
          <w:i/>
        </w:rPr>
        <w:t>ρ</w:t>
      </w:r>
      <w:r w:rsidRPr="00BC6654">
        <w:rPr>
          <w:rFonts w:ascii="Arial" w:hAnsi="Arial" w:cs="Arial"/>
          <w:vertAlign w:val="subscript"/>
        </w:rPr>
        <w:t>2</w:t>
      </w:r>
      <w:r w:rsidR="006B04C0">
        <w:rPr>
          <w:rFonts w:ascii="Arial" w:hAnsi="Arial" w:cs="Arial"/>
        </w:rPr>
        <w:t xml:space="preserve">, </w:t>
      </w:r>
      <w:r w:rsidRPr="00BC6654">
        <w:rPr>
          <w:rFonts w:ascii="Arial" w:hAnsi="Arial" w:cs="Arial"/>
        </w:rPr>
        <w:t xml:space="preserve">subject to </w:t>
      </w:r>
      <w:r w:rsidRPr="00BC6654">
        <w:rPr>
          <w:rFonts w:ascii="Arial" w:hAnsi="Arial" w:cs="Arial"/>
          <w:i/>
        </w:rPr>
        <w:t>V</w:t>
      </w:r>
      <w:r w:rsidR="0075796C" w:rsidRPr="00BC6654">
        <w:rPr>
          <w:rFonts w:ascii="Arial" w:hAnsi="Arial" w:cs="Arial"/>
          <w:i/>
        </w:rPr>
        <w:t>ariance</w:t>
      </w:r>
      <w:r w:rsidRPr="00BC6654">
        <w:rPr>
          <w:rFonts w:ascii="Arial" w:hAnsi="Arial" w:cs="Arial"/>
          <w:i/>
        </w:rPr>
        <w:t xml:space="preserve"> </w:t>
      </w:r>
      <w:r w:rsidRPr="00BC6654">
        <w:rPr>
          <w:rFonts w:ascii="Arial" w:hAnsi="Arial" w:cs="Arial"/>
        </w:rPr>
        <w:t>[</w:t>
      </w:r>
      <w:r w:rsidRPr="00BC6654">
        <w:rPr>
          <w:rFonts w:ascii="Arial" w:hAnsi="Arial" w:cs="Arial"/>
          <w:i/>
        </w:rPr>
        <w:t>XA</w:t>
      </w:r>
      <w:proofErr w:type="gramStart"/>
      <w:r w:rsidRPr="00BC6654">
        <w:rPr>
          <w:rFonts w:ascii="Arial" w:hAnsi="Arial" w:cs="Arial"/>
          <w:vertAlign w:val="subscript"/>
        </w:rPr>
        <w:t>2</w:t>
      </w:r>
      <w:r w:rsidRPr="00BC6654">
        <w:rPr>
          <w:rFonts w:ascii="Arial" w:hAnsi="Arial" w:cs="Arial"/>
        </w:rPr>
        <w:t xml:space="preserve"> ]</w:t>
      </w:r>
      <w:proofErr w:type="gramEnd"/>
      <w:r w:rsidRPr="00BC6654">
        <w:rPr>
          <w:rFonts w:ascii="Arial" w:hAnsi="Arial" w:cs="Arial"/>
        </w:rPr>
        <w:t xml:space="preserve">= </w:t>
      </w:r>
      <w:r w:rsidRPr="00BC6654">
        <w:rPr>
          <w:rFonts w:ascii="Arial" w:hAnsi="Arial" w:cs="Arial"/>
          <w:i/>
        </w:rPr>
        <w:t>V</w:t>
      </w:r>
      <w:r w:rsidR="0075796C" w:rsidRPr="00BC6654">
        <w:rPr>
          <w:rFonts w:ascii="Arial" w:hAnsi="Arial" w:cs="Arial"/>
          <w:i/>
        </w:rPr>
        <w:t>ariance</w:t>
      </w:r>
      <w:r w:rsidRPr="00BC6654">
        <w:rPr>
          <w:rFonts w:ascii="Arial" w:hAnsi="Arial" w:cs="Arial"/>
          <w:i/>
        </w:rPr>
        <w:t xml:space="preserve"> </w:t>
      </w:r>
      <w:r w:rsidRPr="00BC6654">
        <w:rPr>
          <w:rFonts w:ascii="Arial" w:hAnsi="Arial" w:cs="Arial"/>
        </w:rPr>
        <w:t>[</w:t>
      </w:r>
      <w:r w:rsidRPr="00BC6654">
        <w:rPr>
          <w:rFonts w:ascii="Arial" w:hAnsi="Arial" w:cs="Arial"/>
          <w:i/>
        </w:rPr>
        <w:t>YB</w:t>
      </w:r>
      <w:r w:rsidRPr="00BC6654">
        <w:rPr>
          <w:rFonts w:ascii="Arial" w:hAnsi="Arial" w:cs="Arial"/>
          <w:vertAlign w:val="subscript"/>
        </w:rPr>
        <w:t>2</w:t>
      </w:r>
      <w:r w:rsidRPr="00BC6654">
        <w:rPr>
          <w:rFonts w:ascii="Arial" w:hAnsi="Arial" w:cs="Arial"/>
        </w:rPr>
        <w:t xml:space="preserve"> ] = 1</w:t>
      </w:r>
      <w:r w:rsidR="006B04C0">
        <w:rPr>
          <w:rFonts w:ascii="Arial" w:hAnsi="Arial" w:cs="Arial"/>
        </w:rPr>
        <w:t>,</w:t>
      </w:r>
      <w:r w:rsidRPr="00BC6654">
        <w:rPr>
          <w:rFonts w:ascii="Arial" w:hAnsi="Arial" w:cs="Arial"/>
        </w:rPr>
        <w:t xml:space="preserve"> </w:t>
      </w:r>
      <w:r w:rsidR="006B04C0">
        <w:rPr>
          <w:rFonts w:ascii="Arial" w:hAnsi="Arial" w:cs="Arial"/>
        </w:rPr>
        <w:t>with</w:t>
      </w:r>
      <w:r w:rsidRPr="00BC6654">
        <w:rPr>
          <w:rFonts w:ascii="Arial" w:hAnsi="Arial" w:cs="Arial"/>
        </w:rPr>
        <w:t xml:space="preserve"> </w:t>
      </w:r>
      <w:r w:rsidR="00BC467F">
        <w:rPr>
          <w:rFonts w:ascii="Arial" w:hAnsi="Arial" w:cs="Arial"/>
        </w:rPr>
        <w:t xml:space="preserve">the </w:t>
      </w:r>
      <w:r w:rsidRPr="00BC6654">
        <w:rPr>
          <w:rFonts w:ascii="Arial" w:hAnsi="Arial" w:cs="Arial"/>
        </w:rPr>
        <w:t>additional constraint that the new canonical variates</w:t>
      </w:r>
      <w:r w:rsidR="006B04C0">
        <w:rPr>
          <w:rFonts w:ascii="Arial" w:hAnsi="Arial" w:cs="Arial"/>
        </w:rPr>
        <w:t>,</w:t>
      </w:r>
      <w:r w:rsidRPr="00BC6654">
        <w:rPr>
          <w:rFonts w:ascii="Arial" w:hAnsi="Arial" w:cs="Arial"/>
        </w:rPr>
        <w:t xml:space="preserve"> </w:t>
      </w:r>
      <w:r w:rsidRPr="00BC6654">
        <w:rPr>
          <w:rFonts w:ascii="Arial" w:hAnsi="Arial" w:cs="Arial"/>
          <w:i/>
        </w:rPr>
        <w:t>U</w:t>
      </w:r>
      <w:r w:rsidRPr="00BC6654">
        <w:rPr>
          <w:rFonts w:ascii="Arial" w:hAnsi="Arial" w:cs="Arial"/>
          <w:vertAlign w:val="subscript"/>
        </w:rPr>
        <w:t>2</w:t>
      </w:r>
      <w:r w:rsidRPr="00BC6654">
        <w:rPr>
          <w:rFonts w:ascii="Arial" w:hAnsi="Arial" w:cs="Arial"/>
        </w:rPr>
        <w:t xml:space="preserve"> = </w:t>
      </w:r>
      <w:r w:rsidRPr="00BC6654">
        <w:rPr>
          <w:rFonts w:ascii="Arial" w:hAnsi="Arial" w:cs="Arial"/>
          <w:i/>
        </w:rPr>
        <w:t>XA</w:t>
      </w:r>
      <w:r w:rsidRPr="00BC6654">
        <w:rPr>
          <w:rFonts w:ascii="Arial" w:hAnsi="Arial" w:cs="Arial"/>
          <w:vertAlign w:val="subscript"/>
        </w:rPr>
        <w:t>2</w:t>
      </w:r>
      <w:r w:rsidRPr="00BC6654">
        <w:rPr>
          <w:rFonts w:ascii="Arial" w:hAnsi="Arial" w:cs="Arial"/>
        </w:rPr>
        <w:t xml:space="preserve"> and </w:t>
      </w:r>
      <w:r w:rsidRPr="00BC6654">
        <w:rPr>
          <w:rFonts w:ascii="Arial" w:hAnsi="Arial" w:cs="Arial"/>
          <w:i/>
        </w:rPr>
        <w:t>V</w:t>
      </w:r>
      <w:r w:rsidRPr="00BC6654">
        <w:rPr>
          <w:rFonts w:ascii="Arial" w:hAnsi="Arial" w:cs="Arial"/>
          <w:vertAlign w:val="subscript"/>
        </w:rPr>
        <w:t>2</w:t>
      </w:r>
      <w:r w:rsidRPr="00BC6654">
        <w:rPr>
          <w:rFonts w:ascii="Arial" w:hAnsi="Arial" w:cs="Arial"/>
        </w:rPr>
        <w:t xml:space="preserve"> = </w:t>
      </w:r>
      <w:r w:rsidRPr="00BC6654">
        <w:rPr>
          <w:rFonts w:ascii="Arial" w:hAnsi="Arial" w:cs="Arial"/>
          <w:i/>
        </w:rPr>
        <w:t>YB</w:t>
      </w:r>
      <w:r w:rsidRPr="00BC6654">
        <w:rPr>
          <w:rFonts w:ascii="Arial" w:hAnsi="Arial" w:cs="Arial"/>
          <w:vertAlign w:val="subscript"/>
        </w:rPr>
        <w:t>2</w:t>
      </w:r>
      <w:r w:rsidR="006B04C0">
        <w:rPr>
          <w:rFonts w:ascii="Arial" w:hAnsi="Arial" w:cs="Arial"/>
        </w:rPr>
        <w:t xml:space="preserve">, </w:t>
      </w:r>
      <w:r w:rsidRPr="00BC6654">
        <w:rPr>
          <w:rFonts w:ascii="Arial" w:hAnsi="Arial" w:cs="Arial"/>
        </w:rPr>
        <w:t xml:space="preserve">are uncorrelated with the first pair of canonical variates. This process can be repeated </w:t>
      </w:r>
      <w:r w:rsidRPr="00BC6654">
        <w:rPr>
          <w:rFonts w:ascii="Arial" w:hAnsi="Arial" w:cs="Arial"/>
          <w:i/>
        </w:rPr>
        <w:t>q</w:t>
      </w:r>
      <w:r w:rsidRPr="00BC6654">
        <w:rPr>
          <w:rFonts w:ascii="Arial" w:hAnsi="Arial" w:cs="Arial"/>
        </w:rPr>
        <w:t xml:space="preserve"> times. These secondary canonical correlations are important because not </w:t>
      </w:r>
      <w:r w:rsidR="00A24847" w:rsidRPr="00BC6654">
        <w:rPr>
          <w:rFonts w:ascii="Arial" w:hAnsi="Arial" w:cs="Arial"/>
        </w:rPr>
        <w:t>all</w:t>
      </w:r>
      <w:r w:rsidRPr="00BC6654">
        <w:rPr>
          <w:rFonts w:ascii="Arial" w:hAnsi="Arial" w:cs="Arial"/>
        </w:rPr>
        <w:t xml:space="preserve"> the significant relations </w:t>
      </w:r>
      <w:r w:rsidR="006B04C0">
        <w:rPr>
          <w:rFonts w:ascii="Arial" w:hAnsi="Arial" w:cs="Arial"/>
        </w:rPr>
        <w:t xml:space="preserve">that </w:t>
      </w:r>
      <w:r w:rsidRPr="00BC6654">
        <w:rPr>
          <w:rFonts w:ascii="Arial" w:hAnsi="Arial" w:cs="Arial"/>
        </w:rPr>
        <w:t>exist among variables can be expressed in the first canonical correlation.</w:t>
      </w:r>
    </w:p>
    <w:p w14:paraId="6879108C" w14:textId="6BA4AC70" w:rsidR="003B2E93" w:rsidRPr="00BC6654" w:rsidRDefault="000923C3" w:rsidP="00A24847">
      <w:pPr>
        <w:widowControl w:val="0"/>
        <w:autoSpaceDE w:val="0"/>
        <w:autoSpaceDN w:val="0"/>
        <w:adjustRightInd w:val="0"/>
        <w:spacing w:after="80" w:line="240" w:lineRule="auto"/>
        <w:jc w:val="both"/>
        <w:rPr>
          <w:rFonts w:ascii="Arial" w:hAnsi="Arial" w:cs="Arial"/>
        </w:rPr>
      </w:pPr>
      <w:commentRangeStart w:id="35"/>
      <w:r>
        <w:rPr>
          <w:rFonts w:ascii="Arial" w:hAnsi="Arial" w:cs="Arial"/>
        </w:rPr>
        <w:t>Because</w:t>
      </w:r>
      <w:r w:rsidR="00215CCD" w:rsidRPr="00BC6654">
        <w:rPr>
          <w:rFonts w:ascii="Arial" w:hAnsi="Arial" w:cs="Arial"/>
        </w:rPr>
        <w:t xml:space="preserve"> </w:t>
      </w:r>
      <w:commentRangeEnd w:id="35"/>
      <w:r w:rsidR="00E23AD6">
        <w:rPr>
          <w:rStyle w:val="CommentReference"/>
        </w:rPr>
        <w:commentReference w:id="35"/>
      </w:r>
      <w:r w:rsidR="00215CCD" w:rsidRPr="00BC6654">
        <w:rPr>
          <w:rFonts w:ascii="Arial" w:hAnsi="Arial" w:cs="Arial"/>
        </w:rPr>
        <w:t xml:space="preserve">researchers base their conclusions </w:t>
      </w:r>
      <w:r>
        <w:rPr>
          <w:rFonts w:ascii="Arial" w:hAnsi="Arial" w:cs="Arial"/>
        </w:rPr>
        <w:t>regarding the v</w:t>
      </w:r>
      <w:r w:rsidR="00215CCD" w:rsidRPr="00BC6654">
        <w:rPr>
          <w:rFonts w:ascii="Arial" w:hAnsi="Arial" w:cs="Arial"/>
        </w:rPr>
        <w:t>ariables included in the CCA on canonical factor loadings and canonical coefficients</w:t>
      </w:r>
      <w:r w:rsidR="00442DB6">
        <w:rPr>
          <w:rFonts w:ascii="Arial" w:hAnsi="Arial" w:cs="Arial"/>
        </w:rPr>
        <w:t>,</w:t>
      </w:r>
      <w:r w:rsidR="00215CCD" w:rsidRPr="00BC6654">
        <w:rPr>
          <w:rFonts w:ascii="Arial" w:hAnsi="Arial" w:cs="Arial"/>
        </w:rPr>
        <w:t xml:space="preserve"> limit</w:t>
      </w:r>
      <w:r w:rsidR="00442DB6">
        <w:rPr>
          <w:rFonts w:ascii="Arial" w:hAnsi="Arial" w:cs="Arial"/>
        </w:rPr>
        <w:t xml:space="preserve">ing further exploration </w:t>
      </w:r>
      <w:r w:rsidR="00215CCD" w:rsidRPr="00BC6654">
        <w:rPr>
          <w:rFonts w:ascii="Arial" w:hAnsi="Arial" w:cs="Arial"/>
        </w:rPr>
        <w:t xml:space="preserve">to </w:t>
      </w:r>
      <w:r>
        <w:rPr>
          <w:rFonts w:ascii="Arial" w:hAnsi="Arial" w:cs="Arial"/>
        </w:rPr>
        <w:t>those</w:t>
      </w:r>
      <w:r w:rsidR="00215CCD" w:rsidRPr="00BC6654">
        <w:rPr>
          <w:rFonts w:ascii="Arial" w:hAnsi="Arial" w:cs="Arial"/>
        </w:rPr>
        <w:t xml:space="preserve"> elements of the canonical structure that are associated with statistically significant canonical correlations, tools </w:t>
      </w:r>
      <w:r w:rsidR="005E2E92">
        <w:rPr>
          <w:rFonts w:ascii="Arial" w:hAnsi="Arial" w:cs="Arial"/>
        </w:rPr>
        <w:t xml:space="preserve">able to </w:t>
      </w:r>
      <w:r w:rsidR="00215CCD" w:rsidRPr="00BC6654">
        <w:rPr>
          <w:rFonts w:ascii="Arial" w:hAnsi="Arial" w:cs="Arial"/>
        </w:rPr>
        <w:t>accurately estimate these values</w:t>
      </w:r>
      <w:r w:rsidR="005E2E92">
        <w:rPr>
          <w:rFonts w:ascii="Arial" w:hAnsi="Arial" w:cs="Arial"/>
        </w:rPr>
        <w:t xml:space="preserve"> are necessary</w:t>
      </w:r>
      <w:r w:rsidR="00215CCD" w:rsidRPr="00BC6654">
        <w:rPr>
          <w:rFonts w:ascii="Arial" w:hAnsi="Arial" w:cs="Arial"/>
        </w:rPr>
        <w:t xml:space="preserve">. </w:t>
      </w:r>
      <w:r w:rsidR="003B2E93" w:rsidRPr="00BC6654">
        <w:rPr>
          <w:rFonts w:ascii="Arial" w:hAnsi="Arial" w:cs="Arial"/>
        </w:rPr>
        <w:t xml:space="preserve">For example, Travis and </w:t>
      </w:r>
      <w:proofErr w:type="spellStart"/>
      <w:r w:rsidR="003B2E93" w:rsidRPr="00BC6654">
        <w:rPr>
          <w:rFonts w:ascii="Arial" w:hAnsi="Arial" w:cs="Arial"/>
        </w:rPr>
        <w:t>Lagrosen</w:t>
      </w:r>
      <w:proofErr w:type="spellEnd"/>
      <w:r w:rsidR="003B2E93" w:rsidRPr="00BC6654">
        <w:rPr>
          <w:rFonts w:ascii="Arial" w:hAnsi="Arial" w:cs="Arial"/>
        </w:rPr>
        <w:t xml:space="preserve"> </w:t>
      </w:r>
      <w:r w:rsidR="005E2E92">
        <w:rPr>
          <w:rFonts w:ascii="Arial" w:hAnsi="Arial" w:cs="Arial"/>
        </w:rPr>
        <w:t>(</w:t>
      </w:r>
      <w:r w:rsidR="003B2E93" w:rsidRPr="00BC6654">
        <w:rPr>
          <w:rFonts w:ascii="Arial" w:hAnsi="Arial" w:cs="Arial"/>
        </w:rPr>
        <w:t xml:space="preserve">2014) limited their conclusion to the information inferred from the </w:t>
      </w:r>
      <w:r w:rsidR="005E2E92">
        <w:rPr>
          <w:rFonts w:ascii="Arial" w:hAnsi="Arial" w:cs="Arial"/>
        </w:rPr>
        <w:t>first</w:t>
      </w:r>
      <w:r w:rsidR="005E2E92" w:rsidRPr="00BC6654">
        <w:rPr>
          <w:rFonts w:ascii="Arial" w:hAnsi="Arial" w:cs="Arial"/>
        </w:rPr>
        <w:t xml:space="preserve"> </w:t>
      </w:r>
      <w:r w:rsidR="003B2E93" w:rsidRPr="00BC6654">
        <w:rPr>
          <w:rFonts w:ascii="Arial" w:hAnsi="Arial" w:cs="Arial"/>
        </w:rPr>
        <w:t xml:space="preserve">set of canonical coefficients because only the first canonical correlation had a significant </w:t>
      </w:r>
      <w:r w:rsidR="003B2E93" w:rsidRPr="00BC6654">
        <w:rPr>
          <w:rFonts w:ascii="Arial" w:hAnsi="Arial" w:cs="Arial"/>
          <w:i/>
          <w:iCs/>
        </w:rPr>
        <w:t>p</w:t>
      </w:r>
      <w:r w:rsidR="003B2E93" w:rsidRPr="00BC6654">
        <w:rPr>
          <w:rFonts w:ascii="Arial" w:hAnsi="Arial" w:cs="Arial"/>
        </w:rPr>
        <w:t xml:space="preserve">-value. </w:t>
      </w:r>
      <w:r w:rsidR="005E2E92">
        <w:rPr>
          <w:rFonts w:ascii="Arial" w:hAnsi="Arial" w:cs="Arial"/>
        </w:rPr>
        <w:t>In</w:t>
      </w:r>
      <w:r w:rsidR="003B2E93" w:rsidRPr="00BC6654">
        <w:rPr>
          <w:rFonts w:ascii="Arial" w:hAnsi="Arial" w:cs="Arial"/>
        </w:rPr>
        <w:t xml:space="preserve"> Stowe et al. </w:t>
      </w:r>
      <w:r w:rsidR="005E2E92">
        <w:rPr>
          <w:rFonts w:ascii="Arial" w:hAnsi="Arial" w:cs="Arial"/>
        </w:rPr>
        <w:t>(</w:t>
      </w:r>
      <w:r w:rsidR="003B2E93" w:rsidRPr="00BC6654">
        <w:rPr>
          <w:rFonts w:ascii="Arial" w:hAnsi="Arial" w:cs="Arial"/>
        </w:rPr>
        <w:t>1980)</w:t>
      </w:r>
      <w:r w:rsidR="005E2E92">
        <w:rPr>
          <w:rFonts w:ascii="Arial" w:hAnsi="Arial" w:cs="Arial"/>
        </w:rPr>
        <w:t>,</w:t>
      </w:r>
      <w:r w:rsidR="003B2E93" w:rsidRPr="00BC6654">
        <w:rPr>
          <w:rFonts w:ascii="Arial" w:hAnsi="Arial" w:cs="Arial"/>
        </w:rPr>
        <w:t xml:space="preserve"> three canonical correlations have statistically significant </w:t>
      </w:r>
      <w:r w:rsidR="003B2E93" w:rsidRPr="00BC6654">
        <w:rPr>
          <w:rFonts w:ascii="Arial" w:hAnsi="Arial" w:cs="Arial"/>
          <w:i/>
          <w:iCs/>
        </w:rPr>
        <w:t>p</w:t>
      </w:r>
      <w:r w:rsidR="003B2E93" w:rsidRPr="00BC6654">
        <w:rPr>
          <w:rFonts w:ascii="Arial" w:hAnsi="Arial" w:cs="Arial"/>
        </w:rPr>
        <w:t>-values</w:t>
      </w:r>
      <w:r w:rsidR="00F16680">
        <w:rPr>
          <w:rFonts w:ascii="Arial" w:hAnsi="Arial" w:cs="Arial"/>
        </w:rPr>
        <w:t>,</w:t>
      </w:r>
      <w:r w:rsidR="003B2E93" w:rsidRPr="00BC6654">
        <w:rPr>
          <w:rFonts w:ascii="Arial" w:hAnsi="Arial" w:cs="Arial"/>
        </w:rPr>
        <w:t xml:space="preserve"> and </w:t>
      </w:r>
      <w:r w:rsidR="00D03A81">
        <w:rPr>
          <w:rFonts w:ascii="Arial" w:hAnsi="Arial" w:cs="Arial"/>
        </w:rPr>
        <w:t>all</w:t>
      </w:r>
      <w:r w:rsidR="003B2E93" w:rsidRPr="00BC6654">
        <w:rPr>
          <w:rFonts w:ascii="Arial" w:hAnsi="Arial" w:cs="Arial"/>
        </w:rPr>
        <w:t xml:space="preserve"> three sets of canonical coefficients </w:t>
      </w:r>
      <w:r w:rsidR="00D03A81">
        <w:rPr>
          <w:rFonts w:ascii="Arial" w:hAnsi="Arial" w:cs="Arial"/>
        </w:rPr>
        <w:t>are</w:t>
      </w:r>
      <w:r w:rsidR="00D03A81" w:rsidRPr="00BC6654">
        <w:rPr>
          <w:rFonts w:ascii="Arial" w:hAnsi="Arial" w:cs="Arial"/>
        </w:rPr>
        <w:t xml:space="preserve"> </w:t>
      </w:r>
      <w:r w:rsidR="003B2E93" w:rsidRPr="00BC6654">
        <w:rPr>
          <w:rFonts w:ascii="Arial" w:hAnsi="Arial" w:cs="Arial"/>
        </w:rPr>
        <w:t>presented.</w:t>
      </w:r>
    </w:p>
    <w:p w14:paraId="502473F8" w14:textId="4E4BB701" w:rsidR="009033F8" w:rsidRPr="00BC6654" w:rsidRDefault="009033F8" w:rsidP="00A24847">
      <w:pPr>
        <w:widowControl w:val="0"/>
        <w:autoSpaceDE w:val="0"/>
        <w:autoSpaceDN w:val="0"/>
        <w:adjustRightInd w:val="0"/>
        <w:spacing w:after="80" w:line="240" w:lineRule="auto"/>
        <w:jc w:val="both"/>
        <w:rPr>
          <w:rFonts w:ascii="Arial" w:hAnsi="Arial" w:cs="Arial"/>
        </w:rPr>
      </w:pPr>
      <w:r w:rsidRPr="00BC6654">
        <w:rPr>
          <w:rFonts w:ascii="Arial" w:hAnsi="Arial" w:cs="Arial"/>
        </w:rPr>
        <w:t>For the sample cross-correlation matrix</w:t>
      </w:r>
      <w:r w:rsidR="0032581B">
        <w:rPr>
          <w:rFonts w:ascii="Arial" w:hAnsi="Arial" w:cs="Arial"/>
        </w:rPr>
        <w:t xml:space="preserve"> </w:t>
      </w:r>
      <m:oMath>
        <m:r>
          <w:rPr>
            <w:rFonts w:ascii="Cambria Math" w:hAnsi="Cambria Math" w:cs="Arial"/>
            <w:noProof/>
          </w:rPr>
          <m:t>S=</m:t>
        </m:r>
        <m:d>
          <m:dPr>
            <m:begChr m:val="["/>
            <m:endChr m:val="]"/>
            <m:ctrlPr>
              <w:rPr>
                <w:rFonts w:ascii="Cambria Math" w:hAnsi="Cambria Math" w:cs="Arial"/>
                <w:i/>
                <w:noProof/>
              </w:rPr>
            </m:ctrlPr>
          </m:dPr>
          <m:e>
            <m:f>
              <m:fPr>
                <m:type m:val="noBa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XX</m:t>
                    </m:r>
                  </m:sub>
                </m:sSub>
              </m:num>
              <m:den>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YX</m:t>
                    </m:r>
                  </m:sub>
                </m:sSub>
              </m:den>
            </m:f>
            <m:f>
              <m:fPr>
                <m:type m:val="noBa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XY</m:t>
                    </m:r>
                  </m:sub>
                </m:sSub>
              </m:num>
              <m:den>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YY</m:t>
                    </m:r>
                  </m:sub>
                </m:sSub>
              </m:den>
            </m:f>
          </m:e>
        </m:d>
      </m:oMath>
      <w:r w:rsidR="0032581B">
        <w:rPr>
          <w:rFonts w:ascii="Arial" w:eastAsiaTheme="minorEastAsia" w:hAnsi="Arial" w:cs="Arial"/>
          <w:noProof/>
        </w:rPr>
        <w:t>,</w:t>
      </w:r>
      <w:r w:rsidRPr="00BC6654">
        <w:rPr>
          <w:rFonts w:ascii="Arial" w:hAnsi="Arial" w:cs="Arial"/>
        </w:rPr>
        <w:t xml:space="preserve">canonical correlations can be calculated by finding the descending-ordered square roots of the </w:t>
      </w:r>
      <w:r w:rsidR="00D03A81">
        <w:rPr>
          <w:rFonts w:ascii="Arial" w:hAnsi="Arial" w:cs="Arial"/>
        </w:rPr>
        <w:t xml:space="preserve">matrix </w:t>
      </w:r>
      <w:r w:rsidRPr="00BC6654">
        <w:rPr>
          <w:rFonts w:ascii="Arial" w:hAnsi="Arial" w:cs="Arial"/>
        </w:rPr>
        <w:t>eigenvalues</w:t>
      </w:r>
      <w:r w:rsidR="0032581B">
        <w:rPr>
          <w:rFonts w:ascii="Arial" w:hAnsi="Arial" w:cs="Arial"/>
        </w:rPr>
        <w:t xml:space="preserve"> </w:t>
      </w:r>
      <m:oMath>
        <m:r>
          <m:rPr>
            <m:sty m:val="bi"/>
          </m:rPr>
          <w:rPr>
            <w:rFonts w:ascii="Cambria Math" w:hAnsi="Cambria Math" w:cs="Arial"/>
            <w:noProof/>
          </w:rPr>
          <m:t>M</m:t>
        </m:r>
        <m:r>
          <w:rPr>
            <w:rFonts w:ascii="Cambria Math" w:hAnsi="Cambria Math" w:cs="Arial"/>
            <w:noProof/>
          </w:rPr>
          <m:t xml:space="preserve">= </m:t>
        </m:r>
        <m:sSubSup>
          <m:sSubSupPr>
            <m:ctrlPr>
              <w:rPr>
                <w:rFonts w:ascii="Cambria Math" w:hAnsi="Cambria Math" w:cs="Arial"/>
                <w:i/>
                <w:noProof/>
              </w:rPr>
            </m:ctrlPr>
          </m:sSubSupPr>
          <m:e>
            <m:r>
              <w:rPr>
                <w:rFonts w:ascii="Cambria Math" w:hAnsi="Cambria Math" w:cs="Arial"/>
                <w:noProof/>
              </w:rPr>
              <m:t>S</m:t>
            </m:r>
          </m:e>
          <m:sub>
            <m:r>
              <w:rPr>
                <w:rFonts w:ascii="Cambria Math" w:hAnsi="Cambria Math" w:cs="Arial"/>
                <w:noProof/>
              </w:rPr>
              <m:t>YY</m:t>
            </m:r>
          </m:sub>
          <m:sup>
            <m:r>
              <w:rPr>
                <w:rFonts w:ascii="Cambria Math" w:hAnsi="Cambria Math" w:cs="Arial"/>
                <w:noProof/>
              </w:rPr>
              <m:t>-1</m:t>
            </m:r>
          </m:sup>
        </m:sSubSup>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YX</m:t>
            </m:r>
          </m:sub>
        </m:sSub>
        <m:sSubSup>
          <m:sSubSupPr>
            <m:ctrlPr>
              <w:rPr>
                <w:rFonts w:ascii="Cambria Math" w:hAnsi="Cambria Math" w:cs="Arial"/>
                <w:i/>
                <w:noProof/>
              </w:rPr>
            </m:ctrlPr>
          </m:sSubSupPr>
          <m:e>
            <m:r>
              <w:rPr>
                <w:rFonts w:ascii="Cambria Math" w:hAnsi="Cambria Math" w:cs="Arial"/>
                <w:noProof/>
              </w:rPr>
              <m:t>S</m:t>
            </m:r>
          </m:e>
          <m:sub>
            <m:r>
              <w:rPr>
                <w:rFonts w:ascii="Cambria Math" w:hAnsi="Cambria Math" w:cs="Arial"/>
                <w:noProof/>
              </w:rPr>
              <m:t>XX</m:t>
            </m:r>
          </m:sub>
          <m:sup>
            <m:r>
              <w:rPr>
                <w:rFonts w:ascii="Cambria Math" w:hAnsi="Cambria Math" w:cs="Arial"/>
                <w:noProof/>
              </w:rPr>
              <m:t>-1</m:t>
            </m:r>
          </m:sup>
        </m:sSubSup>
        <m:sSub>
          <m:sSubPr>
            <m:ctrlPr>
              <w:rPr>
                <w:rFonts w:ascii="Cambria Math" w:hAnsi="Cambria Math" w:cs="Arial"/>
                <w:i/>
                <w:noProof/>
              </w:rPr>
            </m:ctrlPr>
          </m:sSubPr>
          <m:e>
            <m:r>
              <w:rPr>
                <w:rFonts w:ascii="Cambria Math" w:hAnsi="Cambria Math" w:cs="Arial"/>
                <w:noProof/>
              </w:rPr>
              <m:t>S</m:t>
            </m:r>
          </m:e>
          <m:sub>
            <m:r>
              <w:rPr>
                <w:rFonts w:ascii="Cambria Math" w:hAnsi="Cambria Math" w:cs="Arial"/>
                <w:noProof/>
              </w:rPr>
              <m:t>XY</m:t>
            </m:r>
          </m:sub>
        </m:sSub>
      </m:oMath>
      <w:r w:rsidR="00D03A81">
        <w:rPr>
          <w:rFonts w:ascii="Arial" w:eastAsiaTheme="minorEastAsia" w:hAnsi="Arial" w:cs="Arial"/>
          <w:noProof/>
        </w:rPr>
        <w:t>.</w:t>
      </w:r>
      <w:r w:rsidRPr="00BC6654">
        <w:rPr>
          <w:rFonts w:ascii="Arial" w:hAnsi="Arial" w:cs="Arial"/>
        </w:rPr>
        <w:t xml:space="preserve">The canonical </w:t>
      </w:r>
      <w:r w:rsidR="003B2E93" w:rsidRPr="00BC6654">
        <w:rPr>
          <w:rFonts w:ascii="Arial" w:hAnsi="Arial" w:cs="Arial"/>
        </w:rPr>
        <w:t>coefficients</w:t>
      </w:r>
      <w:r w:rsidRPr="00BC6654">
        <w:rPr>
          <w:rFonts w:ascii="Arial" w:hAnsi="Arial" w:cs="Arial"/>
        </w:rPr>
        <w:t xml:space="preserve"> for </w:t>
      </w:r>
      <w:r w:rsidRPr="00BC6654">
        <w:rPr>
          <w:rFonts w:ascii="Arial" w:hAnsi="Arial" w:cs="Arial"/>
          <w:i/>
        </w:rPr>
        <w:t>Y</w:t>
      </w:r>
      <w:r w:rsidRPr="00BC6654">
        <w:rPr>
          <w:rFonts w:ascii="Arial" w:hAnsi="Arial" w:cs="Arial"/>
        </w:rPr>
        <w:t xml:space="preserve"> are the corresponding </w:t>
      </w:r>
      <w:r w:rsidRPr="00BC6654">
        <w:rPr>
          <w:rFonts w:ascii="Arial" w:hAnsi="Arial" w:cs="Arial"/>
          <w:i/>
        </w:rPr>
        <w:t>q</w:t>
      </w:r>
      <w:r w:rsidRPr="00BC6654">
        <w:rPr>
          <w:rFonts w:ascii="Arial" w:hAnsi="Arial" w:cs="Arial"/>
        </w:rPr>
        <w:t xml:space="preserve"> eigenvectors, </w:t>
      </w:r>
      <w:r w:rsidR="00D03A81">
        <w:rPr>
          <w:rFonts w:ascii="Arial" w:hAnsi="Arial" w:cs="Arial"/>
        </w:rPr>
        <w:t xml:space="preserve">and </w:t>
      </w:r>
      <w:r w:rsidRPr="00BC6654">
        <w:rPr>
          <w:rFonts w:ascii="Arial" w:hAnsi="Arial" w:cs="Arial"/>
        </w:rPr>
        <w:t xml:space="preserve">the elements of eigenvector </w:t>
      </w:r>
      <w:proofErr w:type="spellStart"/>
      <w:r w:rsidRPr="00BC6654">
        <w:rPr>
          <w:rFonts w:ascii="Arial" w:hAnsi="Arial" w:cs="Arial"/>
          <w:i/>
          <w:iCs/>
        </w:rPr>
        <w:t>i</w:t>
      </w:r>
      <w:proofErr w:type="spellEnd"/>
      <w:r w:rsidRPr="00BC6654">
        <w:rPr>
          <w:rFonts w:ascii="Arial" w:hAnsi="Arial" w:cs="Arial"/>
        </w:rPr>
        <w:t xml:space="preserve"> are the canonical </w:t>
      </w:r>
      <w:r w:rsidR="003B2E93" w:rsidRPr="00BC6654">
        <w:rPr>
          <w:rFonts w:ascii="Arial" w:hAnsi="Arial" w:cs="Arial"/>
        </w:rPr>
        <w:t>coefficients</w:t>
      </w:r>
      <w:r w:rsidRPr="00BC6654">
        <w:rPr>
          <w:rFonts w:ascii="Arial" w:hAnsi="Arial" w:cs="Arial"/>
        </w:rPr>
        <w:t xml:space="preserve"> </w:t>
      </w:r>
      <w:r w:rsidRPr="00BC6654">
        <w:rPr>
          <w:rFonts w:ascii="Arial" w:hAnsi="Arial" w:cs="Arial"/>
          <w:i/>
        </w:rPr>
        <w:t>B</w:t>
      </w:r>
      <w:r w:rsidRPr="00BC6654">
        <w:rPr>
          <w:rFonts w:ascii="Arial" w:hAnsi="Arial" w:cs="Arial"/>
          <w:i/>
          <w:vertAlign w:val="subscript"/>
        </w:rPr>
        <w:t>i</w:t>
      </w:r>
      <w:r w:rsidRPr="00BC6654">
        <w:rPr>
          <w:rFonts w:ascii="Arial" w:hAnsi="Arial" w:cs="Arial"/>
        </w:rPr>
        <w:t>.</w:t>
      </w:r>
      <w:r w:rsidR="00A64A53" w:rsidRPr="00BC6654">
        <w:rPr>
          <w:rFonts w:ascii="Arial" w:hAnsi="Arial" w:cs="Arial"/>
        </w:rPr>
        <w:t xml:space="preserve"> </w:t>
      </w:r>
      <w:r w:rsidRPr="00BC6654">
        <w:rPr>
          <w:rFonts w:ascii="Arial" w:hAnsi="Arial" w:cs="Arial"/>
        </w:rPr>
        <w:t>The correlations between the canonical variates and the original variables are called canonical factor loadings, which can be used to analyze the intra</w:t>
      </w:r>
      <w:r w:rsidR="00D03A81">
        <w:rPr>
          <w:rFonts w:ascii="Arial" w:hAnsi="Arial" w:cs="Arial"/>
        </w:rPr>
        <w:t>-</w:t>
      </w:r>
      <w:r w:rsidRPr="00BC6654">
        <w:rPr>
          <w:rFonts w:ascii="Arial" w:hAnsi="Arial" w:cs="Arial"/>
        </w:rPr>
        <w:t xml:space="preserve"> and inter-set relationships. They offer some </w:t>
      </w:r>
      <w:r w:rsidR="00275193">
        <w:rPr>
          <w:rFonts w:ascii="Arial" w:hAnsi="Arial" w:cs="Arial"/>
        </w:rPr>
        <w:t xml:space="preserve">information that is </w:t>
      </w:r>
      <w:r w:rsidR="0075796C" w:rsidRPr="00BC6654">
        <w:rPr>
          <w:rFonts w:ascii="Arial" w:hAnsi="Arial" w:cs="Arial"/>
        </w:rPr>
        <w:t xml:space="preserve">complementary </w:t>
      </w:r>
      <w:r w:rsidR="00275193">
        <w:rPr>
          <w:rFonts w:ascii="Arial" w:hAnsi="Arial" w:cs="Arial"/>
        </w:rPr>
        <w:t>to c</w:t>
      </w:r>
      <w:r w:rsidRPr="00BC6654">
        <w:rPr>
          <w:rFonts w:ascii="Arial" w:hAnsi="Arial" w:cs="Arial"/>
        </w:rPr>
        <w:t xml:space="preserve">anonical </w:t>
      </w:r>
      <w:r w:rsidR="003B2E93" w:rsidRPr="00BC6654">
        <w:rPr>
          <w:rFonts w:ascii="Arial" w:hAnsi="Arial" w:cs="Arial"/>
        </w:rPr>
        <w:t>coefficients</w:t>
      </w:r>
      <w:r w:rsidRPr="00BC6654">
        <w:rPr>
          <w:rFonts w:ascii="Arial" w:hAnsi="Arial" w:cs="Arial"/>
        </w:rPr>
        <w:t xml:space="preserve"> </w:t>
      </w:r>
      <w:r w:rsidR="0075796C" w:rsidRPr="00BC6654">
        <w:rPr>
          <w:rFonts w:ascii="Arial" w:hAnsi="Arial" w:cs="Arial"/>
        </w:rPr>
        <w:t>and</w:t>
      </w:r>
      <w:r w:rsidR="00275193">
        <w:rPr>
          <w:rFonts w:ascii="Arial" w:hAnsi="Arial" w:cs="Arial"/>
        </w:rPr>
        <w:t>,</w:t>
      </w:r>
      <w:r w:rsidR="0075796C" w:rsidRPr="00BC6654">
        <w:rPr>
          <w:rFonts w:ascii="Arial" w:hAnsi="Arial" w:cs="Arial"/>
        </w:rPr>
        <w:t xml:space="preserve"> hence</w:t>
      </w:r>
      <w:r w:rsidR="00275193">
        <w:rPr>
          <w:rFonts w:ascii="Arial" w:hAnsi="Arial" w:cs="Arial"/>
        </w:rPr>
        <w:t>,</w:t>
      </w:r>
      <w:r w:rsidR="0075796C" w:rsidRPr="00BC6654">
        <w:rPr>
          <w:rFonts w:ascii="Arial" w:hAnsi="Arial" w:cs="Arial"/>
        </w:rPr>
        <w:t xml:space="preserve"> </w:t>
      </w:r>
      <w:r w:rsidR="00442DB6">
        <w:rPr>
          <w:rFonts w:ascii="Arial" w:hAnsi="Arial" w:cs="Arial"/>
        </w:rPr>
        <w:t>is</w:t>
      </w:r>
      <w:r w:rsidR="00442DB6" w:rsidRPr="00BC6654">
        <w:rPr>
          <w:rFonts w:ascii="Arial" w:hAnsi="Arial" w:cs="Arial"/>
        </w:rPr>
        <w:t xml:space="preserve"> </w:t>
      </w:r>
      <w:r w:rsidR="0075796C" w:rsidRPr="00BC6654">
        <w:rPr>
          <w:rFonts w:ascii="Arial" w:hAnsi="Arial" w:cs="Arial"/>
        </w:rPr>
        <w:t xml:space="preserve">preferred by some </w:t>
      </w:r>
      <w:r w:rsidR="005063CD" w:rsidRPr="00BC6654">
        <w:rPr>
          <w:rFonts w:ascii="Arial" w:hAnsi="Arial" w:cs="Arial"/>
        </w:rPr>
        <w:t>researchers</w:t>
      </w:r>
      <w:r w:rsidRPr="00BC6654">
        <w:rPr>
          <w:rFonts w:ascii="Arial" w:hAnsi="Arial" w:cs="Arial"/>
        </w:rPr>
        <w:t xml:space="preserve"> (Meredith, 1964).</w:t>
      </w:r>
    </w:p>
    <w:p w14:paraId="5F7CD55C" w14:textId="00F40181" w:rsidR="00180A84" w:rsidRPr="00BC6654" w:rsidRDefault="005F7ED2" w:rsidP="00B34C67">
      <w:pPr>
        <w:widowControl w:val="0"/>
        <w:spacing w:after="0" w:line="240" w:lineRule="auto"/>
        <w:jc w:val="both"/>
        <w:rPr>
          <w:rFonts w:ascii="Arial" w:hAnsi="Arial" w:cs="Arial"/>
          <w:u w:val="single"/>
        </w:rPr>
      </w:pPr>
      <w:r w:rsidRPr="00BC6654">
        <w:rPr>
          <w:rFonts w:ascii="Arial" w:hAnsi="Arial" w:cs="Arial"/>
          <w:u w:val="single"/>
        </w:rPr>
        <w:t>Weighted CCA</w:t>
      </w:r>
    </w:p>
    <w:p w14:paraId="67FF8E05" w14:textId="05E2447E" w:rsidR="007730DD" w:rsidRPr="00BC6654" w:rsidRDefault="00A55F8C" w:rsidP="00B34C67">
      <w:pPr>
        <w:widowControl w:val="0"/>
        <w:autoSpaceDE w:val="0"/>
        <w:autoSpaceDN w:val="0"/>
        <w:adjustRightInd w:val="0"/>
        <w:spacing w:after="80" w:line="240" w:lineRule="auto"/>
        <w:jc w:val="both"/>
        <w:rPr>
          <w:rFonts w:ascii="Arial" w:hAnsi="Arial" w:cs="Arial"/>
        </w:rPr>
      </w:pPr>
      <w:r w:rsidRPr="00BC6654">
        <w:rPr>
          <w:rFonts w:ascii="Arial" w:hAnsi="Arial" w:cs="Arial"/>
        </w:rPr>
        <w:t>Broadly speaking, w</w:t>
      </w:r>
      <w:r w:rsidR="00893F03" w:rsidRPr="00BC6654">
        <w:rPr>
          <w:rFonts w:ascii="Arial" w:hAnsi="Arial" w:cs="Arial"/>
        </w:rPr>
        <w:t xml:space="preserve">hen </w:t>
      </w:r>
      <w:r w:rsidR="00404F5B" w:rsidRPr="00BC6654">
        <w:rPr>
          <w:rFonts w:ascii="Arial" w:hAnsi="Arial" w:cs="Arial"/>
        </w:rPr>
        <w:t>data</w:t>
      </w:r>
      <w:r w:rsidR="005438AD">
        <w:rPr>
          <w:rFonts w:ascii="Arial" w:hAnsi="Arial" w:cs="Arial"/>
        </w:rPr>
        <w:t xml:space="preserve"> </w:t>
      </w:r>
      <w:r w:rsidR="00404F5B" w:rsidRPr="00BC6654">
        <w:rPr>
          <w:rFonts w:ascii="Arial" w:hAnsi="Arial" w:cs="Arial"/>
        </w:rPr>
        <w:t>sets have been collected using complex survey design methods</w:t>
      </w:r>
      <w:r w:rsidR="005438AD">
        <w:rPr>
          <w:rFonts w:ascii="Arial" w:hAnsi="Arial" w:cs="Arial"/>
        </w:rPr>
        <w:t>,</w:t>
      </w:r>
      <w:r w:rsidR="00404F5B" w:rsidRPr="00BC6654">
        <w:rPr>
          <w:rFonts w:ascii="Arial" w:hAnsi="Arial" w:cs="Arial"/>
        </w:rPr>
        <w:t xml:space="preserve"> </w:t>
      </w:r>
      <w:r w:rsidR="0006358A" w:rsidRPr="00BC6654">
        <w:rPr>
          <w:rFonts w:ascii="Arial" w:hAnsi="Arial" w:cs="Arial"/>
        </w:rPr>
        <w:t xml:space="preserve">two main factors are used to account for the fact that the </w:t>
      </w:r>
      <w:r w:rsidR="005438AD">
        <w:rPr>
          <w:rFonts w:ascii="Arial" w:hAnsi="Arial" w:cs="Arial"/>
        </w:rPr>
        <w:t xml:space="preserve">sample is </w:t>
      </w:r>
      <w:r w:rsidR="00B34C67">
        <w:rPr>
          <w:rFonts w:ascii="Arial" w:hAnsi="Arial" w:cs="Arial"/>
        </w:rPr>
        <w:t xml:space="preserve">not a </w:t>
      </w:r>
      <w:r w:rsidR="005438AD">
        <w:rPr>
          <w:rFonts w:ascii="Arial" w:hAnsi="Arial" w:cs="Arial"/>
        </w:rPr>
        <w:t>simple random sample:</w:t>
      </w:r>
    </w:p>
    <w:p w14:paraId="1F1ACA2D" w14:textId="39B0EF4D" w:rsidR="00A55F8C" w:rsidRPr="00BC6654" w:rsidRDefault="00A55F8C" w:rsidP="00B34C67">
      <w:pPr>
        <w:pStyle w:val="ListParagraph"/>
        <w:widowControl w:val="0"/>
        <w:numPr>
          <w:ilvl w:val="0"/>
          <w:numId w:val="11"/>
        </w:numPr>
        <w:autoSpaceDE w:val="0"/>
        <w:autoSpaceDN w:val="0"/>
        <w:adjustRightInd w:val="0"/>
        <w:spacing w:after="80" w:line="240" w:lineRule="auto"/>
        <w:ind w:left="180" w:hanging="180"/>
        <w:contextualSpacing w:val="0"/>
        <w:jc w:val="both"/>
        <w:rPr>
          <w:rFonts w:ascii="Arial" w:hAnsi="Arial" w:cs="Arial"/>
        </w:rPr>
      </w:pPr>
      <w:r w:rsidRPr="00BC6654">
        <w:rPr>
          <w:rFonts w:ascii="Arial" w:hAnsi="Arial" w:cs="Arial"/>
        </w:rPr>
        <w:t>Survey weights</w:t>
      </w:r>
      <w:r w:rsidR="00660AC3">
        <w:rPr>
          <w:rFonts w:ascii="Arial" w:hAnsi="Arial" w:cs="Arial"/>
        </w:rPr>
        <w:t xml:space="preserve"> are used to </w:t>
      </w:r>
      <w:r w:rsidR="00DA6493" w:rsidRPr="00BC6654">
        <w:rPr>
          <w:rFonts w:ascii="Arial" w:hAnsi="Arial" w:cs="Arial"/>
        </w:rPr>
        <w:t xml:space="preserve">create a synthetic sample </w:t>
      </w:r>
      <w:r w:rsidR="00660AC3">
        <w:rPr>
          <w:rFonts w:ascii="Arial" w:hAnsi="Arial" w:cs="Arial"/>
        </w:rPr>
        <w:t xml:space="preserve">for </w:t>
      </w:r>
      <w:r w:rsidR="00DA6493" w:rsidRPr="00BC6654">
        <w:rPr>
          <w:rFonts w:ascii="Arial" w:hAnsi="Arial" w:cs="Arial"/>
        </w:rPr>
        <w:t xml:space="preserve">which the distribution of covariates is </w:t>
      </w:r>
      <w:r w:rsidR="00660AC3">
        <w:rPr>
          <w:rFonts w:ascii="Arial" w:hAnsi="Arial" w:cs="Arial"/>
        </w:rPr>
        <w:t xml:space="preserve">similar to the </w:t>
      </w:r>
      <w:r w:rsidR="0075600D" w:rsidRPr="00BC6654">
        <w:rPr>
          <w:rFonts w:ascii="Arial" w:hAnsi="Arial" w:cs="Arial"/>
        </w:rPr>
        <w:t xml:space="preserve">population </w:t>
      </w:r>
      <w:r w:rsidR="00660AC3">
        <w:rPr>
          <w:rFonts w:ascii="Arial" w:hAnsi="Arial" w:cs="Arial"/>
        </w:rPr>
        <w:t>under</w:t>
      </w:r>
      <w:r w:rsidR="0075600D" w:rsidRPr="00BC6654">
        <w:rPr>
          <w:rFonts w:ascii="Arial" w:hAnsi="Arial" w:cs="Arial"/>
        </w:rPr>
        <w:t xml:space="preserve"> study</w:t>
      </w:r>
      <w:r w:rsidR="00A3464C" w:rsidRPr="00BC6654">
        <w:rPr>
          <w:rFonts w:ascii="Arial" w:hAnsi="Arial" w:cs="Arial"/>
        </w:rPr>
        <w:t xml:space="preserve">, leading to </w:t>
      </w:r>
      <w:r w:rsidR="00210239" w:rsidRPr="00BC6654">
        <w:rPr>
          <w:rFonts w:ascii="Arial" w:hAnsi="Arial" w:cs="Arial"/>
        </w:rPr>
        <w:t>correct population parameter estimates</w:t>
      </w:r>
      <w:r w:rsidR="00835BE1" w:rsidRPr="00BC6654">
        <w:rPr>
          <w:rFonts w:ascii="Arial" w:hAnsi="Arial" w:cs="Arial"/>
        </w:rPr>
        <w:t xml:space="preserve"> (Lewis, 2017)</w:t>
      </w:r>
      <w:r w:rsidR="00210239" w:rsidRPr="00BC6654">
        <w:rPr>
          <w:rFonts w:ascii="Arial" w:hAnsi="Arial" w:cs="Arial"/>
        </w:rPr>
        <w:t>.</w:t>
      </w:r>
    </w:p>
    <w:p w14:paraId="1A77BC95" w14:textId="1A47C074" w:rsidR="0075600D" w:rsidRPr="00BC6654" w:rsidRDefault="000707C6" w:rsidP="00B34C67">
      <w:pPr>
        <w:pStyle w:val="ListParagraph"/>
        <w:widowControl w:val="0"/>
        <w:numPr>
          <w:ilvl w:val="0"/>
          <w:numId w:val="11"/>
        </w:numPr>
        <w:autoSpaceDE w:val="0"/>
        <w:autoSpaceDN w:val="0"/>
        <w:adjustRightInd w:val="0"/>
        <w:spacing w:after="80" w:line="240" w:lineRule="auto"/>
        <w:ind w:left="180" w:hanging="180"/>
        <w:contextualSpacing w:val="0"/>
        <w:jc w:val="both"/>
        <w:rPr>
          <w:rFonts w:ascii="Arial" w:hAnsi="Arial" w:cs="Arial"/>
        </w:rPr>
      </w:pPr>
      <w:r w:rsidRPr="00BC6654">
        <w:rPr>
          <w:rFonts w:ascii="Arial" w:hAnsi="Arial" w:cs="Arial"/>
        </w:rPr>
        <w:t xml:space="preserve">Repetition weights, </w:t>
      </w:r>
      <w:r w:rsidR="00835BE1" w:rsidRPr="00BC6654">
        <w:rPr>
          <w:rFonts w:ascii="Arial" w:hAnsi="Arial" w:cs="Arial"/>
        </w:rPr>
        <w:t>cluster</w:t>
      </w:r>
      <w:r w:rsidR="00893992">
        <w:rPr>
          <w:rFonts w:ascii="Arial" w:hAnsi="Arial" w:cs="Arial"/>
        </w:rPr>
        <w:t>s</w:t>
      </w:r>
      <w:r w:rsidR="00835BE1" w:rsidRPr="00BC6654">
        <w:rPr>
          <w:rFonts w:ascii="Arial" w:hAnsi="Arial" w:cs="Arial"/>
        </w:rPr>
        <w:t>,</w:t>
      </w:r>
      <w:r w:rsidRPr="00BC6654">
        <w:rPr>
          <w:rFonts w:ascii="Arial" w:hAnsi="Arial" w:cs="Arial"/>
        </w:rPr>
        <w:t xml:space="preserve"> and strata</w:t>
      </w:r>
      <w:r w:rsidR="00893992">
        <w:rPr>
          <w:rFonts w:ascii="Arial" w:hAnsi="Arial" w:cs="Arial"/>
        </w:rPr>
        <w:t xml:space="preserve"> are</w:t>
      </w:r>
      <w:r w:rsidR="00A3464C" w:rsidRPr="00BC6654">
        <w:rPr>
          <w:rFonts w:ascii="Arial" w:hAnsi="Arial" w:cs="Arial"/>
        </w:rPr>
        <w:t xml:space="preserve"> </w:t>
      </w:r>
      <w:r w:rsidR="00210239" w:rsidRPr="00BC6654">
        <w:rPr>
          <w:rFonts w:ascii="Arial" w:hAnsi="Arial" w:cs="Arial"/>
        </w:rPr>
        <w:t>complex</w:t>
      </w:r>
      <w:r w:rsidR="00A3464C" w:rsidRPr="00BC6654">
        <w:rPr>
          <w:rFonts w:ascii="Arial" w:hAnsi="Arial" w:cs="Arial"/>
        </w:rPr>
        <w:t xml:space="preserve"> survey </w:t>
      </w:r>
      <w:r w:rsidR="00210239" w:rsidRPr="00BC6654">
        <w:rPr>
          <w:rFonts w:ascii="Arial" w:hAnsi="Arial" w:cs="Arial"/>
        </w:rPr>
        <w:t>design elements</w:t>
      </w:r>
      <w:r w:rsidR="009B108E" w:rsidRPr="00BC6654">
        <w:rPr>
          <w:rFonts w:ascii="Arial" w:hAnsi="Arial" w:cs="Arial"/>
        </w:rPr>
        <w:t xml:space="preserve"> </w:t>
      </w:r>
      <w:r w:rsidR="00893992">
        <w:rPr>
          <w:rFonts w:ascii="Arial" w:hAnsi="Arial" w:cs="Arial"/>
        </w:rPr>
        <w:t xml:space="preserve">used during </w:t>
      </w:r>
      <w:r w:rsidR="009B108E" w:rsidRPr="00BC6654">
        <w:rPr>
          <w:rFonts w:ascii="Arial" w:hAnsi="Arial" w:cs="Arial"/>
        </w:rPr>
        <w:t xml:space="preserve">the calculation of standard errors </w:t>
      </w:r>
      <w:r w:rsidR="00893992">
        <w:rPr>
          <w:rFonts w:ascii="Arial" w:hAnsi="Arial" w:cs="Arial"/>
        </w:rPr>
        <w:t xml:space="preserve">to </w:t>
      </w:r>
      <w:r w:rsidR="00B34C67">
        <w:rPr>
          <w:rFonts w:ascii="Arial" w:hAnsi="Arial" w:cs="Arial"/>
        </w:rPr>
        <w:t>calculate</w:t>
      </w:r>
      <w:r w:rsidR="00893992">
        <w:rPr>
          <w:rFonts w:ascii="Arial" w:hAnsi="Arial" w:cs="Arial"/>
        </w:rPr>
        <w:t xml:space="preserve"> </w:t>
      </w:r>
      <w:r w:rsidR="009B108E" w:rsidRPr="00BC6654">
        <w:rPr>
          <w:rFonts w:ascii="Arial" w:hAnsi="Arial" w:cs="Arial"/>
        </w:rPr>
        <w:t xml:space="preserve">accurate confidence intervals and </w:t>
      </w:r>
      <w:r w:rsidR="009B108E" w:rsidRPr="00BC6654">
        <w:rPr>
          <w:rFonts w:ascii="Arial" w:hAnsi="Arial" w:cs="Arial"/>
          <w:i/>
          <w:iCs/>
        </w:rPr>
        <w:t>p</w:t>
      </w:r>
      <w:r w:rsidR="009B108E" w:rsidRPr="00BC6654">
        <w:rPr>
          <w:rFonts w:ascii="Arial" w:hAnsi="Arial" w:cs="Arial"/>
        </w:rPr>
        <w:t xml:space="preserve">-values </w:t>
      </w:r>
      <w:r w:rsidR="00F852C8" w:rsidRPr="00BC6654">
        <w:rPr>
          <w:rFonts w:ascii="Arial" w:hAnsi="Arial" w:cs="Arial"/>
        </w:rPr>
        <w:t>for any hypothesis that is tested.</w:t>
      </w:r>
      <w:r w:rsidR="00344FCE" w:rsidRPr="00BC6654">
        <w:rPr>
          <w:rFonts w:ascii="Arial" w:hAnsi="Arial" w:cs="Arial"/>
        </w:rPr>
        <w:t xml:space="preserve"> </w:t>
      </w:r>
    </w:p>
    <w:p w14:paraId="5E942750" w14:textId="4B2A9C3C" w:rsidR="007730DD" w:rsidRPr="00BC6654" w:rsidRDefault="007730DD" w:rsidP="00B34C67">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Standard statistical methods </w:t>
      </w:r>
      <w:r w:rsidR="00957E6C">
        <w:rPr>
          <w:rFonts w:ascii="Arial" w:hAnsi="Arial" w:cs="Arial"/>
        </w:rPr>
        <w:t>that</w:t>
      </w:r>
      <w:r w:rsidRPr="00BC6654">
        <w:rPr>
          <w:rFonts w:ascii="Arial" w:hAnsi="Arial" w:cs="Arial"/>
        </w:rPr>
        <w:t xml:space="preserve"> ignore structure</w:t>
      </w:r>
      <w:r w:rsidR="00957E6C">
        <w:rPr>
          <w:rFonts w:ascii="Arial" w:hAnsi="Arial" w:cs="Arial"/>
        </w:rPr>
        <w:t>s</w:t>
      </w:r>
      <w:r w:rsidRPr="00BC6654">
        <w:rPr>
          <w:rFonts w:ascii="Arial" w:hAnsi="Arial" w:cs="Arial"/>
        </w:rPr>
        <w:t xml:space="preserve"> such as clustering or stratification</w:t>
      </w:r>
      <w:r w:rsidR="00957E6C">
        <w:rPr>
          <w:rFonts w:ascii="Arial" w:hAnsi="Arial" w:cs="Arial"/>
        </w:rPr>
        <w:t>,</w:t>
      </w:r>
      <w:r w:rsidRPr="00BC6654">
        <w:rPr>
          <w:rFonts w:ascii="Arial" w:hAnsi="Arial" w:cs="Arial"/>
        </w:rPr>
        <w:t xml:space="preserve"> can give seriously misleading results (Holt et al., 1980). </w:t>
      </w:r>
      <w:r w:rsidR="00957E6C">
        <w:rPr>
          <w:rFonts w:ascii="Arial" w:hAnsi="Arial" w:cs="Arial"/>
        </w:rPr>
        <w:t>A</w:t>
      </w:r>
      <w:r w:rsidRPr="00BC6654">
        <w:rPr>
          <w:rFonts w:ascii="Arial" w:hAnsi="Arial" w:cs="Arial"/>
        </w:rPr>
        <w:t xml:space="preserve">nalyzing a stratified sample as if it </w:t>
      </w:r>
      <w:proofErr w:type="gramStart"/>
      <w:r w:rsidRPr="00BC6654">
        <w:rPr>
          <w:rFonts w:ascii="Arial" w:hAnsi="Arial" w:cs="Arial"/>
        </w:rPr>
        <w:t>were</w:t>
      </w:r>
      <w:proofErr w:type="gramEnd"/>
      <w:r w:rsidRPr="00BC6654">
        <w:rPr>
          <w:rFonts w:ascii="Arial" w:hAnsi="Arial" w:cs="Arial"/>
        </w:rPr>
        <w:t xml:space="preserve"> a simple random sample </w:t>
      </w:r>
      <w:r w:rsidR="00873B29">
        <w:rPr>
          <w:rFonts w:ascii="Arial" w:hAnsi="Arial" w:cs="Arial"/>
        </w:rPr>
        <w:t>tends to</w:t>
      </w:r>
      <w:r w:rsidR="00873B29" w:rsidRPr="00BC6654">
        <w:rPr>
          <w:rFonts w:ascii="Arial" w:hAnsi="Arial" w:cs="Arial"/>
        </w:rPr>
        <w:t xml:space="preserve"> </w:t>
      </w:r>
      <w:r w:rsidRPr="00BC6654">
        <w:rPr>
          <w:rFonts w:ascii="Arial" w:hAnsi="Arial" w:cs="Arial"/>
        </w:rPr>
        <w:t xml:space="preserve">overestimate the standard errors, </w:t>
      </w:r>
      <w:r w:rsidR="00873B29">
        <w:rPr>
          <w:rFonts w:ascii="Arial" w:hAnsi="Arial" w:cs="Arial"/>
        </w:rPr>
        <w:t xml:space="preserve">whereas </w:t>
      </w:r>
      <w:r w:rsidRPr="00BC6654">
        <w:rPr>
          <w:rFonts w:ascii="Arial" w:hAnsi="Arial" w:cs="Arial"/>
        </w:rPr>
        <w:t>analyzing a cluster</w:t>
      </w:r>
      <w:r w:rsidR="00873B29">
        <w:rPr>
          <w:rFonts w:ascii="Arial" w:hAnsi="Arial" w:cs="Arial"/>
        </w:rPr>
        <w:t>ed</w:t>
      </w:r>
      <w:r w:rsidRPr="00BC6654">
        <w:rPr>
          <w:rFonts w:ascii="Arial" w:hAnsi="Arial" w:cs="Arial"/>
        </w:rPr>
        <w:t xml:space="preserve"> sample as if it were a simple random sample </w:t>
      </w:r>
      <w:r w:rsidR="00873B29">
        <w:rPr>
          <w:rFonts w:ascii="Arial" w:hAnsi="Arial" w:cs="Arial"/>
        </w:rPr>
        <w:t>tends to</w:t>
      </w:r>
      <w:r w:rsidRPr="00BC6654">
        <w:rPr>
          <w:rFonts w:ascii="Arial" w:hAnsi="Arial" w:cs="Arial"/>
        </w:rPr>
        <w:t xml:space="preserve"> </w:t>
      </w:r>
      <w:r w:rsidR="00873B29">
        <w:rPr>
          <w:rFonts w:ascii="Arial" w:hAnsi="Arial" w:cs="Arial"/>
        </w:rPr>
        <w:t>u</w:t>
      </w:r>
      <w:r w:rsidRPr="00BC6654">
        <w:rPr>
          <w:rFonts w:ascii="Arial" w:hAnsi="Arial" w:cs="Arial"/>
        </w:rPr>
        <w:t xml:space="preserve">nderestimate the standard errors, and analyzing the data without taking into consideration the survey weight will lead to incorrect point estimates (Lumley, 2004). </w:t>
      </w:r>
      <w:r w:rsidR="00344FCE" w:rsidRPr="00BC6654">
        <w:rPr>
          <w:rFonts w:ascii="Arial" w:hAnsi="Arial" w:cs="Arial"/>
        </w:rPr>
        <w:t xml:space="preserve">Examples of how </w:t>
      </w:r>
      <w:proofErr w:type="spellStart"/>
      <w:r w:rsidR="00344FCE" w:rsidRPr="00BC6654">
        <w:rPr>
          <w:rFonts w:ascii="Arial" w:hAnsi="Arial" w:cs="Arial"/>
        </w:rPr>
        <w:t>intracluster</w:t>
      </w:r>
      <w:proofErr w:type="spellEnd"/>
      <w:r w:rsidR="00344FCE" w:rsidRPr="00BC6654">
        <w:rPr>
          <w:rFonts w:ascii="Arial" w:hAnsi="Arial" w:cs="Arial"/>
        </w:rPr>
        <w:t xml:space="preserve"> correlation</w:t>
      </w:r>
      <w:r w:rsidR="00671DFA">
        <w:rPr>
          <w:rFonts w:ascii="Arial" w:hAnsi="Arial" w:cs="Arial"/>
        </w:rPr>
        <w:t>s</w:t>
      </w:r>
      <w:r w:rsidR="00344FCE" w:rsidRPr="00BC6654">
        <w:rPr>
          <w:rFonts w:ascii="Arial" w:hAnsi="Arial" w:cs="Arial"/>
        </w:rPr>
        <w:t xml:space="preserve"> can severely affect the effective sample size can be found in (Killip et al., 2004).</w:t>
      </w:r>
    </w:p>
    <w:p w14:paraId="266F83C7" w14:textId="78B9D340" w:rsidR="00E44772" w:rsidRDefault="00180A84" w:rsidP="004A71A1">
      <w:pPr>
        <w:widowControl w:val="0"/>
        <w:autoSpaceDE w:val="0"/>
        <w:autoSpaceDN w:val="0"/>
        <w:adjustRightInd w:val="0"/>
        <w:spacing w:after="80" w:line="240" w:lineRule="auto"/>
        <w:jc w:val="both"/>
        <w:rPr>
          <w:rFonts w:ascii="Arial" w:hAnsi="Arial" w:cs="Arial"/>
        </w:rPr>
      </w:pPr>
      <w:r w:rsidRPr="00BC6654">
        <w:rPr>
          <w:rFonts w:ascii="Arial" w:hAnsi="Arial" w:cs="Arial"/>
        </w:rPr>
        <w:t>From (Winship, 1994)</w:t>
      </w:r>
      <w:r w:rsidR="00671DFA">
        <w:rPr>
          <w:rFonts w:ascii="Arial" w:hAnsi="Arial" w:cs="Arial"/>
        </w:rPr>
        <w:t>,</w:t>
      </w:r>
      <w:r w:rsidRPr="00BC6654">
        <w:rPr>
          <w:rFonts w:ascii="Arial" w:hAnsi="Arial" w:cs="Arial"/>
        </w:rPr>
        <w:t xml:space="preserve"> we know that the formulas for weighted quantities of covariance and variance </w:t>
      </w:r>
      <w:r w:rsidR="00344FCE" w:rsidRPr="00BC6654">
        <w:rPr>
          <w:rFonts w:ascii="Arial" w:hAnsi="Arial" w:cs="Arial"/>
        </w:rPr>
        <w:t>for two variables</w:t>
      </w:r>
      <w:r w:rsidR="00671DFA">
        <w:rPr>
          <w:rFonts w:ascii="Arial" w:hAnsi="Arial" w:cs="Arial"/>
        </w:rPr>
        <w:t>,</w:t>
      </w:r>
      <w:r w:rsidR="00344FCE" w:rsidRPr="00BC6654">
        <w:rPr>
          <w:rFonts w:ascii="Arial" w:hAnsi="Arial" w:cs="Arial"/>
        </w:rPr>
        <w:t xml:space="preserve"> </w:t>
      </w:r>
      <w:r w:rsidR="00344FCE" w:rsidRPr="00BC6654">
        <w:rPr>
          <w:rFonts w:ascii="Arial" w:hAnsi="Arial" w:cs="Arial"/>
          <w:i/>
          <w:iCs/>
        </w:rPr>
        <w:t>X</w:t>
      </w:r>
      <w:r w:rsidR="00344FCE" w:rsidRPr="00BC6654">
        <w:rPr>
          <w:rFonts w:ascii="Arial" w:hAnsi="Arial" w:cs="Arial"/>
          <w:i/>
          <w:iCs/>
          <w:vertAlign w:val="subscript"/>
        </w:rPr>
        <w:t>1</w:t>
      </w:r>
      <w:r w:rsidR="00344FCE" w:rsidRPr="00BC6654">
        <w:rPr>
          <w:rFonts w:ascii="Arial" w:hAnsi="Arial" w:cs="Arial"/>
        </w:rPr>
        <w:t xml:space="preserve"> and </w:t>
      </w:r>
      <w:r w:rsidR="00344FCE" w:rsidRPr="00BC6654">
        <w:rPr>
          <w:rFonts w:ascii="Arial" w:hAnsi="Arial" w:cs="Arial"/>
          <w:i/>
          <w:iCs/>
        </w:rPr>
        <w:t>X</w:t>
      </w:r>
      <w:r w:rsidR="00344FCE" w:rsidRPr="00BC6654">
        <w:rPr>
          <w:rFonts w:ascii="Arial" w:hAnsi="Arial" w:cs="Arial"/>
          <w:i/>
          <w:iCs/>
          <w:vertAlign w:val="subscript"/>
        </w:rPr>
        <w:t>2</w:t>
      </w:r>
      <w:r w:rsidR="00671DFA">
        <w:rPr>
          <w:rFonts w:ascii="Arial" w:hAnsi="Arial" w:cs="Arial"/>
        </w:rPr>
        <w:t xml:space="preserve">, </w:t>
      </w:r>
      <w:r w:rsidRPr="00BC6654">
        <w:rPr>
          <w:rFonts w:ascii="Arial" w:hAnsi="Arial" w:cs="Arial"/>
        </w:rPr>
        <w:t>are:</w:t>
      </w:r>
    </w:p>
    <w:p w14:paraId="0785D96A" w14:textId="4771F382" w:rsidR="00473C40" w:rsidRDefault="00473C40" w:rsidP="004A71A1">
      <w:pPr>
        <w:widowControl w:val="0"/>
        <w:tabs>
          <w:tab w:val="center" w:pos="5760"/>
          <w:tab w:val="right" w:pos="10800"/>
        </w:tabs>
        <w:autoSpaceDE w:val="0"/>
        <w:autoSpaceDN w:val="0"/>
        <w:adjustRightInd w:val="0"/>
        <w:spacing w:after="80" w:line="240" w:lineRule="auto"/>
        <w:jc w:val="both"/>
        <w:rPr>
          <w:rFonts w:ascii="Arial" w:hAnsi="Arial" w:cs="Arial"/>
        </w:rPr>
      </w:pPr>
      <w:r>
        <w:rPr>
          <w:rFonts w:ascii="Arial" w:eastAsiaTheme="minorEastAsia" w:hAnsi="Arial" w:cs="Arial"/>
        </w:rPr>
        <w:tab/>
      </w:r>
      <m:oMath>
        <m:r>
          <w:rPr>
            <w:rFonts w:ascii="Cambria Math" w:hAnsi="Cambria Math" w:cs="Arial"/>
          </w:rPr>
          <m:t>Weighted</m:t>
        </m:r>
        <m:r>
          <m:rPr>
            <m:sty m:val="p"/>
          </m:rPr>
          <w:rPr>
            <w:rFonts w:ascii="Cambria Math" w:hAnsi="Cambria Math" w:cs="Arial"/>
          </w:rPr>
          <m:t xml:space="preserve"> </m:t>
        </m:r>
        <m:r>
          <w:rPr>
            <w:rFonts w:ascii="Cambria Math" w:hAnsi="Cambria Math" w:cs="Arial"/>
          </w:rPr>
          <m:t>Cov</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m:t>
        </m:r>
        <m:f>
          <m:fPr>
            <m:ctrlPr>
              <w:rPr>
                <w:rFonts w:ascii="Cambria Math" w:hAnsi="Cambria Math" w:cs="Arial"/>
              </w:rPr>
            </m:ctrlPr>
          </m:fPr>
          <m:num>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i</m:t>
                        </m:r>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X</m:t>
                            </m:r>
                          </m:e>
                        </m:acc>
                      </m:e>
                      <m:sub>
                        <m:r>
                          <m:rPr>
                            <m:sty m:val="p"/>
                          </m:rPr>
                          <w:rPr>
                            <w:rFonts w:ascii="Cambria Math" w:hAnsi="Cambria Math" w:cs="Arial"/>
                          </w:rPr>
                          <m:t>1</m:t>
                        </m:r>
                      </m:sub>
                    </m:sSub>
                  </m:e>
                </m:d>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i</m:t>
                        </m:r>
                        <m:r>
                          <m:rPr>
                            <m:sty m:val="p"/>
                          </m:rPr>
                          <w:rPr>
                            <w:rFonts w:ascii="Cambria Math" w:hAnsi="Cambria Math" w:cs="Arial"/>
                          </w:rPr>
                          <m:t>2</m:t>
                        </m:r>
                      </m:sub>
                    </m:sSub>
                    <m:r>
                      <m:rPr>
                        <m:sty m:val="p"/>
                      </m:rP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X</m:t>
                            </m:r>
                          </m:e>
                        </m:acc>
                      </m:e>
                      <m:sub>
                        <m:r>
                          <m:rPr>
                            <m:sty m:val="p"/>
                          </m:rPr>
                          <w:rPr>
                            <w:rFonts w:ascii="Cambria Math" w:hAnsi="Cambria Math" w:cs="Arial"/>
                          </w:rPr>
                          <m:t>2</m:t>
                        </m:r>
                      </m:sub>
                    </m:sSub>
                  </m:e>
                </m:d>
              </m:e>
            </m:nary>
          </m:num>
          <m:den>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e>
            </m:nary>
          </m:den>
        </m:f>
      </m:oMath>
      <w:r w:rsidR="00671DFA">
        <w:rPr>
          <w:rFonts w:ascii="Arial" w:eastAsiaTheme="minorEastAsia" w:hAnsi="Arial" w:cs="Arial"/>
        </w:rPr>
        <w:t xml:space="preserve"> and</w:t>
      </w:r>
      <w:r w:rsidR="00BC6654">
        <w:rPr>
          <w:rFonts w:ascii="Arial" w:hAnsi="Arial" w:cs="Arial"/>
        </w:rPr>
        <w:tab/>
      </w:r>
      <w:r w:rsidR="00180A84" w:rsidRPr="00BC6654">
        <w:rPr>
          <w:rFonts w:ascii="Arial" w:hAnsi="Arial" w:cs="Arial"/>
        </w:rPr>
        <w:t>(</w:t>
      </w:r>
      <w:r w:rsidR="0032581B">
        <w:rPr>
          <w:rFonts w:ascii="Arial" w:hAnsi="Arial" w:cs="Arial"/>
        </w:rPr>
        <w:t>2</w:t>
      </w:r>
      <w:r w:rsidR="00180A84" w:rsidRPr="00BC6654">
        <w:rPr>
          <w:rFonts w:ascii="Arial" w:hAnsi="Arial" w:cs="Arial"/>
        </w:rPr>
        <w:t>)</w:t>
      </w:r>
    </w:p>
    <w:p w14:paraId="73994033" w14:textId="48568955" w:rsidR="00180A84" w:rsidRPr="00BC6654" w:rsidRDefault="00473C40" w:rsidP="004A71A1">
      <w:pPr>
        <w:widowControl w:val="0"/>
        <w:tabs>
          <w:tab w:val="center" w:pos="5760"/>
          <w:tab w:val="right" w:pos="10800"/>
        </w:tabs>
        <w:autoSpaceDE w:val="0"/>
        <w:autoSpaceDN w:val="0"/>
        <w:adjustRightInd w:val="0"/>
        <w:spacing w:after="80" w:line="240" w:lineRule="auto"/>
        <w:jc w:val="both"/>
        <w:rPr>
          <w:rFonts w:ascii="Arial" w:hAnsi="Arial" w:cs="Arial"/>
        </w:rPr>
      </w:pPr>
      <w:r>
        <w:rPr>
          <w:rFonts w:ascii="Arial" w:hAnsi="Arial" w:cs="Arial"/>
        </w:rPr>
        <w:tab/>
      </w:r>
      <m:oMath>
        <m:r>
          <w:rPr>
            <w:rFonts w:ascii="Cambria Math" w:hAnsi="Cambria Math" w:cs="Arial"/>
          </w:rPr>
          <m:t>Weighted</m:t>
        </m:r>
        <m:r>
          <m:rPr>
            <m:sty m:val="p"/>
          </m:rPr>
          <w:rPr>
            <w:rFonts w:ascii="Cambria Math" w:hAnsi="Cambria Math" w:cs="Arial"/>
          </w:rPr>
          <m:t xml:space="preserve"> </m:t>
        </m:r>
        <m:r>
          <w:rPr>
            <w:rFonts w:ascii="Cambria Math" w:hAnsi="Cambria Math" w:cs="Arial"/>
          </w:rPr>
          <m:t>Var</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1</m:t>
                </m:r>
              </m:sub>
            </m:sSub>
          </m:e>
        </m:d>
        <m:r>
          <m:rPr>
            <m:sty m:val="p"/>
          </m:rPr>
          <w:rPr>
            <w:rFonts w:ascii="Cambria Math" w:hAnsi="Cambria Math" w:cs="Arial"/>
          </w:rPr>
          <m:t>=</m:t>
        </m:r>
        <m:f>
          <m:fPr>
            <m:ctrlPr>
              <w:rPr>
                <w:rFonts w:ascii="Cambria Math" w:hAnsi="Cambria Math" w:cs="Arial"/>
              </w:rPr>
            </m:ctrlPr>
          </m:fPr>
          <m:num>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i</m:t>
                            </m:r>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X</m:t>
                                </m:r>
                              </m:e>
                            </m:acc>
                          </m:e>
                          <m:sub>
                            <m:r>
                              <m:rPr>
                                <m:sty m:val="p"/>
                              </m:rPr>
                              <w:rPr>
                                <w:rFonts w:ascii="Cambria Math" w:hAnsi="Cambria Math" w:cs="Arial"/>
                              </w:rPr>
                              <m:t>1</m:t>
                            </m:r>
                          </m:sub>
                        </m:sSub>
                      </m:e>
                    </m:d>
                  </m:e>
                  <m:sup>
                    <m:r>
                      <m:rPr>
                        <m:sty m:val="p"/>
                      </m:rPr>
                      <w:rPr>
                        <w:rFonts w:ascii="Cambria Math" w:hAnsi="Cambria Math" w:cs="Arial"/>
                      </w:rPr>
                      <m:t>2</m:t>
                    </m:r>
                  </m:sup>
                </m:sSup>
              </m:e>
            </m:nary>
          </m:num>
          <m:den>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e>
            </m:nary>
          </m:den>
        </m:f>
      </m:oMath>
      <w:r w:rsidR="00671DFA">
        <w:rPr>
          <w:rFonts w:ascii="Arial" w:eastAsiaTheme="minorEastAsia" w:hAnsi="Arial" w:cs="Arial"/>
        </w:rPr>
        <w:t>,</w:t>
      </w:r>
      <w:r w:rsidR="00BC6654">
        <w:rPr>
          <w:rFonts w:ascii="Arial" w:hAnsi="Arial" w:cs="Arial"/>
        </w:rPr>
        <w:tab/>
      </w:r>
      <w:r w:rsidR="00180A84" w:rsidRPr="00BC6654">
        <w:rPr>
          <w:rFonts w:ascii="Arial" w:hAnsi="Arial" w:cs="Arial"/>
        </w:rPr>
        <w:t>(</w:t>
      </w:r>
      <w:r w:rsidR="0032581B">
        <w:rPr>
          <w:rFonts w:ascii="Arial" w:hAnsi="Arial" w:cs="Arial"/>
        </w:rPr>
        <w:t>3</w:t>
      </w:r>
      <w:r w:rsidR="00180A84" w:rsidRPr="00BC6654">
        <w:rPr>
          <w:rFonts w:ascii="Arial" w:hAnsi="Arial" w:cs="Arial"/>
        </w:rPr>
        <w:t>)</w:t>
      </w:r>
    </w:p>
    <w:p w14:paraId="5AC007D5" w14:textId="5F576787" w:rsidR="00344FCE" w:rsidRPr="00BC6654" w:rsidRDefault="00671DFA" w:rsidP="004A71A1">
      <w:pPr>
        <w:widowControl w:val="0"/>
        <w:autoSpaceDE w:val="0"/>
        <w:autoSpaceDN w:val="0"/>
        <w:adjustRightInd w:val="0"/>
        <w:spacing w:after="80" w:line="240" w:lineRule="auto"/>
        <w:jc w:val="both"/>
        <w:rPr>
          <w:rFonts w:ascii="Arial" w:hAnsi="Arial" w:cs="Arial"/>
        </w:rPr>
      </w:pPr>
      <w:r>
        <w:rPr>
          <w:rFonts w:ascii="Arial" w:hAnsi="Arial" w:cs="Arial"/>
        </w:rPr>
        <w:t>w</w:t>
      </w:r>
      <w:r w:rsidR="00AE3E61" w:rsidRPr="00BC6654">
        <w:rPr>
          <w:rFonts w:ascii="Arial" w:hAnsi="Arial" w:cs="Arial"/>
        </w:rPr>
        <w:t xml:space="preserve">here </w:t>
      </w:r>
      <w:r w:rsidR="00AE3E61" w:rsidRPr="00BC6654">
        <w:rPr>
          <w:rFonts w:ascii="Arial" w:hAnsi="Arial" w:cs="Arial"/>
          <w:i/>
          <w:iCs/>
        </w:rPr>
        <w:t>W</w:t>
      </w:r>
      <w:r w:rsidR="00AE3E61" w:rsidRPr="00BC6654">
        <w:rPr>
          <w:rFonts w:ascii="Arial" w:hAnsi="Arial" w:cs="Arial"/>
        </w:rPr>
        <w:t xml:space="preserve"> is the vector that stores the survey weight for each of the </w:t>
      </w:r>
      <w:r w:rsidR="00AE3E61" w:rsidRPr="00BC6654">
        <w:rPr>
          <w:rFonts w:ascii="Arial" w:hAnsi="Arial" w:cs="Arial"/>
          <w:i/>
          <w:iCs/>
        </w:rPr>
        <w:t>n</w:t>
      </w:r>
      <w:r w:rsidR="00AE3E61" w:rsidRPr="00BC6654">
        <w:rPr>
          <w:rFonts w:ascii="Arial" w:hAnsi="Arial" w:cs="Arial"/>
        </w:rPr>
        <w:t xml:space="preserve"> subjects in the sample.</w:t>
      </w:r>
    </w:p>
    <w:p w14:paraId="00075534" w14:textId="11EE6841" w:rsidR="00180A84" w:rsidRPr="00BC6654" w:rsidRDefault="00344FCE" w:rsidP="004A71A1">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If we choose </w:t>
      </w:r>
      <w:proofErr w:type="spellStart"/>
      <w:r w:rsidRPr="00BC6654">
        <w:rPr>
          <w:rFonts w:ascii="Arial" w:hAnsi="Arial" w:cs="Arial"/>
          <w:i/>
          <w:iCs/>
        </w:rPr>
        <w:t>A</w:t>
      </w:r>
      <w:r w:rsidR="00AE3E61" w:rsidRPr="00BC6654">
        <w:rPr>
          <w:rFonts w:ascii="Arial" w:hAnsi="Arial" w:cs="Arial"/>
          <w:i/>
          <w:iCs/>
          <w:vertAlign w:val="subscript"/>
        </w:rPr>
        <w:t>j</w:t>
      </w:r>
      <w:proofErr w:type="spellEnd"/>
      <w:r w:rsidRPr="00BC6654">
        <w:rPr>
          <w:rFonts w:ascii="Arial" w:hAnsi="Arial" w:cs="Arial"/>
        </w:rPr>
        <w:t xml:space="preserve"> and </w:t>
      </w:r>
      <w:proofErr w:type="spellStart"/>
      <w:r w:rsidRPr="00BC6654">
        <w:rPr>
          <w:rFonts w:ascii="Arial" w:hAnsi="Arial" w:cs="Arial"/>
          <w:i/>
          <w:iCs/>
        </w:rPr>
        <w:t>B</w:t>
      </w:r>
      <w:r w:rsidR="00AE3E61" w:rsidRPr="00BC6654">
        <w:rPr>
          <w:rFonts w:ascii="Arial" w:hAnsi="Arial" w:cs="Arial"/>
          <w:i/>
          <w:iCs/>
          <w:vertAlign w:val="subscript"/>
        </w:rPr>
        <w:t>j</w:t>
      </w:r>
      <w:proofErr w:type="spellEnd"/>
      <w:r w:rsidR="00F66AA4">
        <w:rPr>
          <w:rFonts w:ascii="Arial" w:hAnsi="Arial" w:cs="Arial"/>
        </w:rPr>
        <w:t xml:space="preserve">, </w:t>
      </w:r>
      <w:r w:rsidRPr="00BC6654">
        <w:rPr>
          <w:rFonts w:ascii="Arial" w:hAnsi="Arial" w:cs="Arial"/>
        </w:rPr>
        <w:t>such that</w:t>
      </w:r>
      <w:r w:rsidR="00AE3E61" w:rsidRPr="00BC6654">
        <w:rPr>
          <w:rFonts w:ascii="Arial" w:hAnsi="Arial" w:cs="Arial"/>
        </w:rPr>
        <w:t xml:space="preserve"> </w:t>
      </w:r>
      <m:oMath>
        <m:r>
          <w:rPr>
            <w:rFonts w:ascii="Cambria Math" w:hAnsi="Cambria Math" w:cs="Arial"/>
          </w:rPr>
          <m:t>Weighted</m:t>
        </m:r>
        <m:r>
          <m:rPr>
            <m:sty m:val="p"/>
          </m:rPr>
          <w:rPr>
            <w:rFonts w:ascii="Cambria Math" w:hAnsi="Cambria Math" w:cs="Arial"/>
          </w:rPr>
          <m:t xml:space="preserve"> </m:t>
        </m:r>
        <m:r>
          <w:rPr>
            <w:rFonts w:ascii="Cambria Math" w:hAnsi="Cambria Math" w:cs="Arial"/>
          </w:rPr>
          <m:t>Var</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j</m:t>
                </m:r>
              </m:sub>
            </m:sSub>
          </m:e>
        </m:d>
        <m:r>
          <m:rPr>
            <m:sty m:val="p"/>
          </m:rPr>
          <w:rPr>
            <w:rFonts w:ascii="Cambria Math" w:hAnsi="Cambria Math" w:cs="Arial"/>
          </w:rPr>
          <m:t>=</m:t>
        </m:r>
        <m:r>
          <w:rPr>
            <w:rFonts w:ascii="Cambria Math" w:hAnsi="Cambria Math" w:cs="Arial"/>
          </w:rPr>
          <m:t>Weighted</m:t>
        </m:r>
        <m:r>
          <m:rPr>
            <m:sty m:val="p"/>
          </m:rPr>
          <w:rPr>
            <w:rFonts w:ascii="Cambria Math" w:hAnsi="Cambria Math" w:cs="Arial"/>
          </w:rPr>
          <m:t xml:space="preserve"> </m:t>
        </m:r>
        <m:r>
          <w:rPr>
            <w:rFonts w:ascii="Cambria Math" w:hAnsi="Cambria Math" w:cs="Arial"/>
          </w:rPr>
          <m:t>Var</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e>
        </m:d>
        <m:r>
          <w:rPr>
            <w:rFonts w:ascii="Cambria Math" w:hAnsi="Cambria Math" w:cs="Arial"/>
          </w:rPr>
          <m:t>=</m:t>
        </m:r>
        <m:r>
          <m:rPr>
            <m:sty m:val="p"/>
          </m:rPr>
          <w:rPr>
            <w:rFonts w:ascii="Cambria Math" w:hAnsi="Cambria Math" w:cs="Arial"/>
          </w:rPr>
          <m:t>1</m:t>
        </m:r>
      </m:oMath>
      <w:r w:rsidR="00AE3E61" w:rsidRPr="00BC6654">
        <w:rPr>
          <w:rFonts w:ascii="Arial" w:hAnsi="Arial" w:cs="Arial"/>
        </w:rPr>
        <w:t>, t</w:t>
      </w:r>
      <w:r w:rsidR="00180A84" w:rsidRPr="00BC6654">
        <w:rPr>
          <w:rFonts w:ascii="Arial" w:hAnsi="Arial" w:cs="Arial"/>
        </w:rPr>
        <w:t>hen</w:t>
      </w:r>
      <w:r w:rsidR="00AE3E61" w:rsidRPr="00BC6654">
        <w:rPr>
          <w:rFonts w:ascii="Arial" w:hAnsi="Arial" w:cs="Arial"/>
        </w:rPr>
        <w:t xml:space="preserve"> substituting (</w:t>
      </w:r>
      <w:r w:rsidR="00BE3027">
        <w:rPr>
          <w:rFonts w:ascii="Arial" w:hAnsi="Arial" w:cs="Arial"/>
        </w:rPr>
        <w:t>4</w:t>
      </w:r>
      <w:r w:rsidR="00AE3E61" w:rsidRPr="00BC6654">
        <w:rPr>
          <w:rFonts w:ascii="Arial" w:hAnsi="Arial" w:cs="Arial"/>
        </w:rPr>
        <w:t>) and (</w:t>
      </w:r>
      <w:r w:rsidR="00BE3027">
        <w:rPr>
          <w:rFonts w:ascii="Arial" w:hAnsi="Arial" w:cs="Arial"/>
        </w:rPr>
        <w:t>5</w:t>
      </w:r>
      <w:r w:rsidR="00AE3E61" w:rsidRPr="00BC6654">
        <w:rPr>
          <w:rFonts w:ascii="Arial" w:hAnsi="Arial" w:cs="Arial"/>
        </w:rPr>
        <w:t>) in</w:t>
      </w:r>
      <w:r w:rsidR="00F66AA4">
        <w:rPr>
          <w:rFonts w:ascii="Arial" w:hAnsi="Arial" w:cs="Arial"/>
        </w:rPr>
        <w:t>to</w:t>
      </w:r>
      <w:r w:rsidR="00AE3E61" w:rsidRPr="00BC6654">
        <w:rPr>
          <w:rFonts w:ascii="Arial" w:hAnsi="Arial" w:cs="Arial"/>
        </w:rPr>
        <w:t xml:space="preserve"> </w:t>
      </w:r>
      <w:r w:rsidR="00AE3E61" w:rsidRPr="00BC6654">
        <w:rPr>
          <w:rFonts w:ascii="Arial" w:hAnsi="Arial" w:cs="Arial"/>
        </w:rPr>
        <w:lastRenderedPageBreak/>
        <w:t>(1)</w:t>
      </w:r>
      <w:r w:rsidR="00F66AA4">
        <w:rPr>
          <w:rFonts w:ascii="Arial" w:hAnsi="Arial" w:cs="Arial"/>
        </w:rPr>
        <w:t xml:space="preserve"> reduces</w:t>
      </w:r>
      <w:r w:rsidR="00AE3E61" w:rsidRPr="00BC6654">
        <w:rPr>
          <w:rFonts w:ascii="Arial" w:hAnsi="Arial" w:cs="Arial"/>
        </w:rPr>
        <w:t xml:space="preserve"> the weighted canonical correlation </w:t>
      </w:r>
      <w:r w:rsidR="00180A84" w:rsidRPr="00BC6654">
        <w:rPr>
          <w:rFonts w:ascii="Arial" w:hAnsi="Arial" w:cs="Arial"/>
        </w:rPr>
        <w:t>to</w:t>
      </w:r>
    </w:p>
    <w:p w14:paraId="559E3803" w14:textId="62A58057" w:rsidR="00180A84" w:rsidRPr="00BC6654" w:rsidRDefault="00BC6654" w:rsidP="004A71A1">
      <w:pPr>
        <w:widowControl w:val="0"/>
        <w:tabs>
          <w:tab w:val="center" w:pos="5760"/>
          <w:tab w:val="right" w:pos="10800"/>
        </w:tabs>
        <w:autoSpaceDE w:val="0"/>
        <w:autoSpaceDN w:val="0"/>
        <w:adjustRightInd w:val="0"/>
        <w:spacing w:after="80" w:line="240" w:lineRule="auto"/>
        <w:jc w:val="both"/>
        <w:rPr>
          <w:rFonts w:ascii="Arial" w:hAnsi="Arial" w:cs="Arial"/>
        </w:rPr>
      </w:pPr>
      <w:r>
        <w:rPr>
          <w:rFonts w:ascii="Arial" w:hAnsi="Arial" w:cs="Arial"/>
        </w:rPr>
        <w:tab/>
      </w:r>
      <w:r w:rsidR="00180A84" w:rsidRPr="00BC6654">
        <w:rPr>
          <w:rFonts w:ascii="Arial" w:hAnsi="Arial" w:cs="Arial"/>
        </w:rPr>
        <w:t xml:space="preserve"> </w:t>
      </w:r>
      <m:oMath>
        <m:r>
          <w:rPr>
            <w:rFonts w:ascii="Cambria Math" w:hAnsi="Cambria Math" w:cs="Arial"/>
          </w:rPr>
          <m:t>Weighted</m:t>
        </m:r>
        <m:r>
          <m:rPr>
            <m:sty m:val="p"/>
          </m:rPr>
          <w:rPr>
            <w:rFonts w:ascii="Cambria Math" w:hAnsi="Cambria Math" w:cs="Arial"/>
          </w:rPr>
          <m:t xml:space="preserve"> </m:t>
        </m:r>
        <m:sSub>
          <m:sSubPr>
            <m:ctrlPr>
              <w:rPr>
                <w:rFonts w:ascii="Cambria Math" w:hAnsi="Cambria Math" w:cs="Arial"/>
                <w:i/>
              </w:rPr>
            </m:ctrlPr>
          </m:sSubPr>
          <m:e>
            <m:r>
              <w:rPr>
                <w:rFonts w:ascii="Cambria Math" w:hAnsi="Cambria Math" w:cs="Arial"/>
              </w:rPr>
              <m:t>ρ</m:t>
            </m:r>
          </m:e>
          <m:sub>
            <m:r>
              <w:rPr>
                <w:rFonts w:ascii="Cambria Math" w:hAnsi="Cambria Math" w:cs="Arial"/>
              </w:rPr>
              <m:t>j</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max</m:t>
            </m:r>
          </m:e>
          <m:sub>
            <m:r>
              <w:rPr>
                <w:rFonts w:ascii="Cambria Math" w:hAnsi="Cambria Math" w:cs="Arial"/>
              </w:rPr>
              <m:t>a</m:t>
            </m:r>
            <m:r>
              <m:rPr>
                <m:sty m:val="p"/>
              </m:rPr>
              <w:rPr>
                <w:rFonts w:ascii="Cambria Math" w:hAnsi="Cambria Math" w:cs="Arial"/>
              </w:rPr>
              <m:t>,</m:t>
            </m:r>
            <m:r>
              <w:rPr>
                <w:rFonts w:ascii="Cambria Math" w:hAnsi="Cambria Math" w:cs="Arial"/>
              </w:rPr>
              <m:t>b</m:t>
            </m:r>
          </m:sub>
        </m:sSub>
        <m:f>
          <m:fPr>
            <m:ctrlPr>
              <w:rPr>
                <w:rFonts w:ascii="Cambria Math" w:hAnsi="Cambria Math" w:cs="Arial"/>
              </w:rPr>
            </m:ctrlPr>
          </m:fPr>
          <m:num>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m:t>
                        </m:r>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m:rPr>
                            <m:sty m:val="p"/>
                          </m:rPr>
                          <w:rPr>
                            <w:rFonts w:ascii="Cambria Math" w:hAnsi="Cambria Math" w:cs="Arial"/>
                          </w:rPr>
                          <m:t>)</m:t>
                        </m:r>
                      </m:e>
                      <m:sub>
                        <m:r>
                          <w:rPr>
                            <w:rFonts w:ascii="Cambria Math" w:hAnsi="Cambria Math" w:cs="Arial"/>
                          </w:rPr>
                          <m:t>i</m:t>
                        </m:r>
                      </m:sub>
                    </m:sSub>
                  </m:e>
                </m:d>
                <m:d>
                  <m:dPr>
                    <m:ctrlPr>
                      <w:rPr>
                        <w:rFonts w:ascii="Cambria Math" w:hAnsi="Cambria Math" w:cs="Arial"/>
                      </w:rPr>
                    </m:ctrlPr>
                  </m:dPr>
                  <m:e>
                    <m:sSub>
                      <m:sSubPr>
                        <m:ctrlPr>
                          <w:rPr>
                            <w:rFonts w:ascii="Cambria Math" w:hAnsi="Cambria Math" w:cs="Arial"/>
                          </w:rPr>
                        </m:ctrlPr>
                      </m:sSubPr>
                      <m:e>
                        <m:r>
                          <w:rPr>
                            <w:rFonts w:ascii="Cambria Math" w:hAnsi="Cambria Math" w:cs="Arial"/>
                          </w:rPr>
                          <m:t>Y</m:t>
                        </m:r>
                        <m:sSub>
                          <m:sSubPr>
                            <m:ctrlPr>
                              <w:rPr>
                                <w:rFonts w:ascii="Cambria Math" w:hAnsi="Cambria Math" w:cs="Arial"/>
                                <w:i/>
                              </w:rPr>
                            </m:ctrlPr>
                          </m:sSubPr>
                          <m:e>
                            <m:r>
                              <w:rPr>
                                <w:rFonts w:ascii="Cambria Math" w:hAnsi="Cambria Math" w:cs="Arial"/>
                              </w:rPr>
                              <m:t>B</m:t>
                            </m:r>
                          </m:e>
                          <m:sub>
                            <m:r>
                              <w:rPr>
                                <w:rFonts w:ascii="Cambria Math" w:hAnsi="Cambria Math" w:cs="Arial"/>
                              </w:rPr>
                              <m:t>j</m:t>
                            </m:r>
                          </m:sub>
                        </m:sSub>
                        <m:r>
                          <m:rPr>
                            <m:sty m:val="p"/>
                          </m:rPr>
                          <w:rPr>
                            <w:rFonts w:ascii="Cambria Math" w:hAnsi="Cambria Math" w:cs="Arial"/>
                          </w:rPr>
                          <m:t>)</m:t>
                        </m:r>
                      </m:e>
                      <m:sub>
                        <m:r>
                          <w:rPr>
                            <w:rFonts w:ascii="Cambria Math" w:hAnsi="Cambria Math" w:cs="Arial"/>
                          </w:rPr>
                          <m:t>i</m:t>
                        </m:r>
                      </m:sub>
                    </m:sSub>
                  </m:e>
                </m:d>
              </m:e>
            </m:nary>
          </m:num>
          <m:den>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e>
            </m:nary>
          </m:den>
        </m:f>
      </m:oMath>
      <w:r w:rsidR="00F66AA4">
        <w:rPr>
          <w:rFonts w:ascii="Arial" w:eastAsiaTheme="minorEastAsia" w:hAnsi="Arial" w:cs="Arial"/>
        </w:rPr>
        <w:t>.</w:t>
      </w:r>
      <w:r w:rsidR="00F66AA4">
        <w:rPr>
          <w:rFonts w:ascii="Arial" w:hAnsi="Arial" w:cs="Arial"/>
        </w:rPr>
        <w:tab/>
      </w:r>
      <w:r w:rsidR="00180A84" w:rsidRPr="00BC6654">
        <w:rPr>
          <w:rFonts w:ascii="Arial" w:hAnsi="Arial" w:cs="Arial"/>
        </w:rPr>
        <w:t>(</w:t>
      </w:r>
      <w:r w:rsidR="0032581B">
        <w:rPr>
          <w:rFonts w:ascii="Arial" w:hAnsi="Arial" w:cs="Arial"/>
        </w:rPr>
        <w:t>4</w:t>
      </w:r>
      <w:r w:rsidR="00180A84" w:rsidRPr="00BC6654">
        <w:rPr>
          <w:rFonts w:ascii="Arial" w:hAnsi="Arial" w:cs="Arial"/>
        </w:rPr>
        <w:t>)</w:t>
      </w:r>
    </w:p>
    <w:p w14:paraId="0B1F0428" w14:textId="227AC820" w:rsidR="00180A84" w:rsidRPr="00BC6654" w:rsidRDefault="00AE3E61" w:rsidP="004A71A1">
      <w:pPr>
        <w:widowControl w:val="0"/>
        <w:tabs>
          <w:tab w:val="center" w:pos="5760"/>
          <w:tab w:val="right" w:pos="10800"/>
        </w:tabs>
        <w:autoSpaceDE w:val="0"/>
        <w:autoSpaceDN w:val="0"/>
        <w:adjustRightInd w:val="0"/>
        <w:spacing w:after="80" w:line="240" w:lineRule="auto"/>
        <w:jc w:val="both"/>
        <w:rPr>
          <w:rFonts w:ascii="Arial" w:hAnsi="Arial" w:cs="Arial"/>
        </w:rPr>
      </w:pPr>
      <w:r w:rsidRPr="00BC6654">
        <w:rPr>
          <w:rFonts w:ascii="Arial" w:hAnsi="Arial" w:cs="Arial"/>
        </w:rPr>
        <w:t xml:space="preserve">It can be proven that </w:t>
      </w:r>
      <w:r w:rsidR="00180A84" w:rsidRPr="00BC6654">
        <w:rPr>
          <w:rFonts w:ascii="Arial" w:hAnsi="Arial" w:cs="Arial"/>
        </w:rPr>
        <w:t>the</w:t>
      </w:r>
      <w:r w:rsidRPr="00BC6654">
        <w:rPr>
          <w:rFonts w:ascii="Arial" w:hAnsi="Arial" w:cs="Arial"/>
        </w:rPr>
        <w:t xml:space="preserve"> </w:t>
      </w:r>
      <w:r w:rsidR="003B2E93" w:rsidRPr="00BC6654">
        <w:rPr>
          <w:rFonts w:ascii="Arial" w:hAnsi="Arial" w:cs="Arial"/>
          <w:i/>
          <w:iCs/>
        </w:rPr>
        <w:t>q</w:t>
      </w:r>
      <w:r w:rsidR="003B2E93" w:rsidRPr="00BC6654">
        <w:rPr>
          <w:rFonts w:ascii="Arial" w:hAnsi="Arial" w:cs="Arial"/>
        </w:rPr>
        <w:t xml:space="preserve"> </w:t>
      </w:r>
      <w:r w:rsidRPr="00BC6654">
        <w:rPr>
          <w:rFonts w:ascii="Arial" w:hAnsi="Arial" w:cs="Arial"/>
        </w:rPr>
        <w:t>canonical coefficients</w:t>
      </w:r>
      <w:r w:rsidR="00180A84" w:rsidRPr="00BC6654">
        <w:rPr>
          <w:rFonts w:ascii="Arial" w:hAnsi="Arial" w:cs="Arial"/>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oMath>
      <w:r w:rsidR="00180A84" w:rsidRPr="00BC6654">
        <w:rPr>
          <w:rFonts w:ascii="Arial" w:hAnsi="Arial" w:cs="Arial"/>
        </w:rPr>
        <w:t xml:space="preserve"> </w:t>
      </w:r>
      <w:r w:rsidR="003B2E93" w:rsidRPr="00BC6654">
        <w:rPr>
          <w:rFonts w:ascii="Arial" w:hAnsi="Arial" w:cs="Arial"/>
        </w:rPr>
        <w:t>are</w:t>
      </w:r>
      <w:r w:rsidR="00180A84" w:rsidRPr="00BC6654">
        <w:rPr>
          <w:rFonts w:ascii="Arial" w:hAnsi="Arial" w:cs="Arial"/>
        </w:rPr>
        <w:t xml:space="preserve"> the </w:t>
      </w:r>
      <w:r w:rsidRPr="00BC6654">
        <w:rPr>
          <w:rFonts w:ascii="Arial" w:hAnsi="Arial" w:cs="Arial"/>
          <w:i/>
          <w:iCs/>
        </w:rPr>
        <w:t>q</w:t>
      </w:r>
      <w:r w:rsidRPr="00BC6654">
        <w:rPr>
          <w:rFonts w:ascii="Arial" w:hAnsi="Arial" w:cs="Arial"/>
        </w:rPr>
        <w:t xml:space="preserve"> </w:t>
      </w:r>
      <w:r w:rsidR="00180A84" w:rsidRPr="00BC6654">
        <w:rPr>
          <w:rFonts w:ascii="Arial" w:hAnsi="Arial" w:cs="Arial"/>
        </w:rPr>
        <w:t>eigenvectors of:</w:t>
      </w:r>
    </w:p>
    <w:p w14:paraId="3FEF1AEB" w14:textId="521398C6" w:rsidR="00180A84" w:rsidRPr="00BC6654" w:rsidRDefault="00536DFC" w:rsidP="004A71A1">
      <w:pPr>
        <w:widowControl w:val="0"/>
        <w:tabs>
          <w:tab w:val="center" w:pos="5760"/>
          <w:tab w:val="right" w:pos="10800"/>
        </w:tabs>
        <w:autoSpaceDE w:val="0"/>
        <w:autoSpaceDN w:val="0"/>
        <w:adjustRightInd w:val="0"/>
        <w:spacing w:after="80" w:line="240" w:lineRule="auto"/>
        <w:jc w:val="both"/>
        <w:rPr>
          <w:rFonts w:ascii="Arial" w:hAnsi="Arial" w:cs="Arial"/>
        </w:rPr>
      </w:pPr>
      <w:r>
        <w:rPr>
          <w:rFonts w:ascii="Arial" w:eastAsiaTheme="minorEastAsia" w:hAnsi="Arial" w:cs="Arial"/>
        </w:rPr>
        <w:tab/>
      </w:r>
      <m:oMath>
        <m:d>
          <m:dPr>
            <m:begChr m:val="|"/>
            <m:endChr m:val="|"/>
            <m:ctrlPr>
              <w:rPr>
                <w:rFonts w:ascii="Cambria Math" w:hAnsi="Cambria Math" w:cs="Arial"/>
              </w:rPr>
            </m:ctrlPr>
          </m:dPr>
          <m:e>
            <m:r>
              <m:rPr>
                <m:sty m:val="p"/>
              </m:rPr>
              <w:rPr>
                <w:rFonts w:ascii="Cambria Math" w:hAnsi="Cambria Math" w:cs="Arial"/>
              </w:rPr>
              <m:t>(</m:t>
            </m:r>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diag</m:t>
            </m:r>
            <m:d>
              <m:dPr>
                <m:ctrlPr>
                  <w:rPr>
                    <w:rFonts w:ascii="Cambria Math" w:hAnsi="Cambria Math" w:cs="Arial"/>
                  </w:rPr>
                </m:ctrlPr>
              </m:dPr>
              <m:e>
                <m:r>
                  <w:rPr>
                    <w:rFonts w:ascii="Cambria Math" w:hAnsi="Cambria Math" w:cs="Arial"/>
                  </w:rPr>
                  <m:t>W</m:t>
                </m:r>
              </m:e>
            </m:d>
            <m:r>
              <w:rPr>
                <w:rFonts w:ascii="Cambria Math" w:hAnsi="Cambria Math" w:cs="Arial"/>
              </w:rPr>
              <m:t>Y</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m:t>
                </m:r>
                <m:d>
                  <m:dPr>
                    <m:ctrlPr>
                      <w:rPr>
                        <w:rFonts w:ascii="Cambria Math" w:hAnsi="Cambria Math" w:cs="Arial"/>
                      </w:rPr>
                    </m:ctrlPr>
                  </m:dPr>
                  <m:e>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m:rPr>
                        <m:sty m:val="p"/>
                      </m:rPr>
                      <w:rPr>
                        <w:rFonts w:ascii="Cambria Math" w:hAnsi="Cambria Math" w:cs="Arial"/>
                      </w:rPr>
                      <m:t xml:space="preserve"> </m:t>
                    </m:r>
                    <m:r>
                      <w:rPr>
                        <w:rFonts w:ascii="Cambria Math" w:hAnsi="Cambria Math" w:cs="Arial"/>
                      </w:rPr>
                      <m:t>diag</m:t>
                    </m:r>
                    <m:d>
                      <m:dPr>
                        <m:ctrlPr>
                          <w:rPr>
                            <w:rFonts w:ascii="Cambria Math" w:hAnsi="Cambria Math" w:cs="Arial"/>
                          </w:rPr>
                        </m:ctrlPr>
                      </m:dPr>
                      <m:e>
                        <m:r>
                          <w:rPr>
                            <w:rFonts w:ascii="Cambria Math" w:hAnsi="Cambria Math" w:cs="Arial"/>
                          </w:rPr>
                          <m:t>W</m:t>
                        </m:r>
                      </m:e>
                    </m:d>
                    <m:r>
                      <w:rPr>
                        <w:rFonts w:ascii="Cambria Math" w:hAnsi="Cambria Math" w:cs="Arial"/>
                      </w:rPr>
                      <m:t>Y</m:t>
                    </m:r>
                  </m:e>
                </m:d>
              </m:e>
              <m:sup>
                <m:r>
                  <m:rPr>
                    <m:sty m:val="p"/>
                  </m:rPr>
                  <w:rPr>
                    <w:rFonts w:ascii="Cambria Math" w:hAnsi="Cambria Math" w:cs="Arial"/>
                  </w:rPr>
                  <m:t>-1</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diag</m:t>
            </m:r>
            <m:d>
              <m:dPr>
                <m:ctrlPr>
                  <w:rPr>
                    <w:rFonts w:ascii="Cambria Math" w:hAnsi="Cambria Math" w:cs="Arial"/>
                  </w:rPr>
                </m:ctrlPr>
              </m:dPr>
              <m:e>
                <m:r>
                  <w:rPr>
                    <w:rFonts w:ascii="Cambria Math" w:hAnsi="Cambria Math" w:cs="Arial"/>
                  </w:rPr>
                  <m:t>W</m:t>
                </m:r>
              </m:e>
            </m:d>
            <m:r>
              <w:rPr>
                <w:rFonts w:ascii="Cambria Math" w:hAnsi="Cambria Math" w:cs="Arial"/>
              </w:rPr>
              <m:t>X</m:t>
            </m:r>
            <m:r>
              <m:rPr>
                <m:sty m:val="p"/>
              </m:rPr>
              <w:rPr>
                <w:rFonts w:ascii="Cambria Math" w:hAnsi="Cambria Math" w:cs="Arial"/>
              </w:rPr>
              <m:t xml:space="preserve"> )∙ </m:t>
            </m:r>
            <m:sSup>
              <m:sSupPr>
                <m:ctrlPr>
                  <w:rPr>
                    <w:rFonts w:ascii="Cambria Math" w:hAnsi="Cambria Math" w:cs="Arial"/>
                  </w:rPr>
                </m:ctrlPr>
              </m:sSupPr>
              <m:e>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diag</m:t>
                    </m:r>
                    <m:d>
                      <m:dPr>
                        <m:ctrlPr>
                          <w:rPr>
                            <w:rFonts w:ascii="Cambria Math" w:hAnsi="Cambria Math" w:cs="Arial"/>
                          </w:rPr>
                        </m:ctrlPr>
                      </m:dPr>
                      <m:e>
                        <m:r>
                          <w:rPr>
                            <w:rFonts w:ascii="Cambria Math" w:hAnsi="Cambria Math" w:cs="Arial"/>
                          </w:rPr>
                          <m:t>W</m:t>
                        </m:r>
                      </m:e>
                    </m:d>
                    <m:r>
                      <w:rPr>
                        <w:rFonts w:ascii="Cambria Math" w:hAnsi="Cambria Math" w:cs="Arial"/>
                      </w:rPr>
                      <m:t>X</m:t>
                    </m:r>
                  </m:e>
                </m:d>
              </m:e>
              <m:sup>
                <m:r>
                  <m:rPr>
                    <m:sty m:val="p"/>
                  </m:rPr>
                  <w:rPr>
                    <w:rFonts w:ascii="Cambria Math" w:hAnsi="Cambria Math" w:cs="Arial"/>
                  </w:rPr>
                  <m:t>-1</m:t>
                </m:r>
              </m:sup>
            </m:sSup>
            <m:r>
              <m:rPr>
                <m:sty m:val="p"/>
              </m:rPr>
              <w:rPr>
                <w:rFonts w:ascii="Cambria Math" w:hAnsi="Cambria Math" w:cs="Arial"/>
              </w:rPr>
              <m:t xml:space="preserve">- </m:t>
            </m:r>
            <m:sSup>
              <m:sSupPr>
                <m:ctrlPr>
                  <w:rPr>
                    <w:rFonts w:ascii="Cambria Math" w:hAnsi="Cambria Math" w:cs="Arial"/>
                  </w:rPr>
                </m:ctrlPr>
              </m:sSupPr>
              <m:e>
                <m:r>
                  <w:rPr>
                    <w:rFonts w:ascii="Cambria Math" w:hAnsi="Cambria Math" w:cs="Arial"/>
                  </w:rPr>
                  <m:t>λ</m:t>
                </m:r>
              </m:e>
              <m:sup>
                <m:r>
                  <m:rPr>
                    <m:sty m:val="p"/>
                  </m:rPr>
                  <w:rPr>
                    <w:rFonts w:ascii="Cambria Math" w:hAnsi="Cambria Math" w:cs="Arial"/>
                  </w:rPr>
                  <m:t>2</m:t>
                </m:r>
              </m:sup>
            </m:sSup>
            <m:r>
              <m:rPr>
                <m:sty m:val="p"/>
              </m:rPr>
              <w:rPr>
                <w:rFonts w:ascii="Cambria Math" w:hAnsi="Cambria Math" w:cs="Arial"/>
              </w:rPr>
              <m:t xml:space="preserve"> </m:t>
            </m:r>
            <m:r>
              <w:rPr>
                <w:rFonts w:ascii="Cambria Math" w:hAnsi="Cambria Math" w:cs="Arial"/>
              </w:rPr>
              <m:t>I</m:t>
            </m:r>
          </m:e>
        </m:d>
        <m:r>
          <m:rPr>
            <m:sty m:val="p"/>
          </m:rPr>
          <w:rPr>
            <w:rFonts w:ascii="Cambria Math" w:hAnsi="Cambria Math" w:cs="Arial"/>
          </w:rPr>
          <m:t>=0</m:t>
        </m:r>
      </m:oMath>
      <w:r w:rsidR="00F66AA4">
        <w:rPr>
          <w:rFonts w:ascii="Arial" w:eastAsiaTheme="minorEastAsia" w:hAnsi="Arial" w:cs="Arial"/>
        </w:rPr>
        <w:t>.</w:t>
      </w:r>
      <w:r>
        <w:rPr>
          <w:rFonts w:ascii="Arial" w:hAnsi="Arial" w:cs="Arial"/>
        </w:rPr>
        <w:tab/>
      </w:r>
      <w:r w:rsidR="00180A84" w:rsidRPr="00BC6654">
        <w:rPr>
          <w:rFonts w:ascii="Arial" w:hAnsi="Arial" w:cs="Arial"/>
        </w:rPr>
        <w:t>(</w:t>
      </w:r>
      <w:r w:rsidR="0032581B">
        <w:rPr>
          <w:rFonts w:ascii="Arial" w:hAnsi="Arial" w:cs="Arial"/>
        </w:rPr>
        <w:t>5</w:t>
      </w:r>
      <w:r w:rsidR="00180A84" w:rsidRPr="00BC6654">
        <w:rPr>
          <w:rFonts w:ascii="Arial" w:hAnsi="Arial" w:cs="Arial"/>
        </w:rPr>
        <w:t>)</w:t>
      </w:r>
    </w:p>
    <w:p w14:paraId="560B26CF" w14:textId="1867B87D" w:rsidR="00215CCD" w:rsidRPr="00BC6654" w:rsidRDefault="00C22A49" w:rsidP="0032581B">
      <w:pPr>
        <w:widowControl w:val="0"/>
        <w:autoSpaceDE w:val="0"/>
        <w:autoSpaceDN w:val="0"/>
        <w:adjustRightInd w:val="0"/>
        <w:spacing w:after="80" w:line="240" w:lineRule="auto"/>
        <w:jc w:val="both"/>
        <w:rPr>
          <w:rFonts w:ascii="Arial" w:eastAsiaTheme="minorEastAsia" w:hAnsi="Arial" w:cs="Arial"/>
        </w:rPr>
      </w:pPr>
      <w:r w:rsidRPr="00BC6654">
        <w:rPr>
          <w:rFonts w:ascii="Arial" w:hAnsi="Arial" w:cs="Arial"/>
        </w:rPr>
        <w:t>Similarly,</w:t>
      </w:r>
      <w:r w:rsidR="00215CCD" w:rsidRPr="00BC6654">
        <w:rPr>
          <w:rFonts w:ascii="Arial" w:hAnsi="Arial" w:cs="Arial"/>
        </w:rPr>
        <w:t xml:space="preserve"> the canonical </w:t>
      </w:r>
      <w:r w:rsidR="00C6101C" w:rsidRPr="00BC6654">
        <w:rPr>
          <w:rFonts w:ascii="Arial" w:hAnsi="Arial" w:cs="Arial"/>
        </w:rPr>
        <w:t>coefficient</w:t>
      </w:r>
      <w:r w:rsidR="0032581B">
        <w:rPr>
          <w:rFonts w:ascii="Arial" w:hAnsi="Arial" w:cs="Arial"/>
        </w:rPr>
        <w:t xml:space="preserve">s </w:t>
      </w:r>
      <w:r w:rsidR="00215CCD" w:rsidRPr="00BC6654">
        <w:rPr>
          <w:rFonts w:ascii="Arial" w:hAnsi="Arial" w:cs="Arial"/>
        </w:rPr>
        <w:t>B</w:t>
      </w:r>
      <w:r w:rsidR="00442DB6">
        <w:rPr>
          <w:rFonts w:ascii="Arial" w:hAnsi="Arial" w:cs="Arial"/>
        </w:rPr>
        <w:t>,</w:t>
      </w:r>
      <w:r w:rsidR="00215CCD" w:rsidRPr="00BC6654">
        <w:rPr>
          <w:rFonts w:ascii="Arial" w:hAnsi="Arial" w:cs="Arial"/>
        </w:rPr>
        <w:t xml:space="preserve"> can be found </w:t>
      </w:r>
      <w:r w:rsidR="0032581B">
        <w:rPr>
          <w:rFonts w:ascii="Arial" w:hAnsi="Arial" w:cs="Arial"/>
        </w:rPr>
        <w:t>similarly.</w:t>
      </w:r>
    </w:p>
    <w:p w14:paraId="2779331D" w14:textId="7CC85D32" w:rsidR="001A19C3" w:rsidRPr="00BC6654" w:rsidRDefault="001A19C3" w:rsidP="004A71A1">
      <w:pPr>
        <w:widowControl w:val="0"/>
        <w:autoSpaceDE w:val="0"/>
        <w:autoSpaceDN w:val="0"/>
        <w:adjustRightInd w:val="0"/>
        <w:spacing w:after="80" w:line="240" w:lineRule="auto"/>
        <w:jc w:val="both"/>
        <w:rPr>
          <w:rFonts w:ascii="Arial" w:hAnsi="Arial" w:cs="Arial"/>
        </w:rPr>
      </w:pPr>
      <w:r w:rsidRPr="00BC6654">
        <w:rPr>
          <w:rFonts w:ascii="Arial" w:hAnsi="Arial" w:cs="Arial"/>
        </w:rPr>
        <w:t>Moreover, the</w:t>
      </w:r>
      <w:r w:rsidR="00AE3E61" w:rsidRPr="00BC6654">
        <w:rPr>
          <w:rFonts w:ascii="Arial" w:hAnsi="Arial" w:cs="Arial"/>
        </w:rPr>
        <w:t xml:space="preserve"> </w:t>
      </w:r>
      <w:r w:rsidR="00AE3E61" w:rsidRPr="00BC6654">
        <w:rPr>
          <w:rFonts w:ascii="Arial" w:hAnsi="Arial" w:cs="Arial"/>
          <w:i/>
          <w:iCs/>
        </w:rPr>
        <w:t>q</w:t>
      </w:r>
      <w:r w:rsidRPr="00BC6654">
        <w:rPr>
          <w:rFonts w:ascii="Arial" w:hAnsi="Arial" w:cs="Arial"/>
        </w:rPr>
        <w:t xml:space="preserve"> eigenvalues λ are the weighted canonical correlations</w:t>
      </w:r>
      <w:r w:rsidR="00510418">
        <w:rPr>
          <w:rFonts w:ascii="Arial" w:hAnsi="Arial" w:cs="Arial"/>
        </w:rPr>
        <w:t>;</w:t>
      </w:r>
      <w:r w:rsidRPr="00BC6654">
        <w:rPr>
          <w:rFonts w:ascii="Arial" w:hAnsi="Arial" w:cs="Arial"/>
        </w:rPr>
        <w:t xml:space="preserve"> hence</w:t>
      </w:r>
      <w:r w:rsidR="00510418">
        <w:rPr>
          <w:rFonts w:ascii="Arial" w:hAnsi="Arial" w:cs="Arial"/>
        </w:rPr>
        <w:t>,</w:t>
      </w:r>
      <w:r w:rsidRPr="00BC6654">
        <w:rPr>
          <w:rFonts w:ascii="Arial" w:hAnsi="Arial" w:cs="Arial"/>
        </w:rPr>
        <w:t xml:space="preserve"> parameters </w:t>
      </w:r>
      <w:r w:rsidR="00AE3E61" w:rsidRPr="00BC6654">
        <w:rPr>
          <w:rFonts w:ascii="Arial" w:hAnsi="Arial" w:cs="Arial"/>
          <w:i/>
          <w:iCs/>
        </w:rPr>
        <w:t>A</w:t>
      </w:r>
      <w:r w:rsidRPr="00BC6654">
        <w:rPr>
          <w:rFonts w:ascii="Arial" w:hAnsi="Arial" w:cs="Arial"/>
        </w:rPr>
        <w:t xml:space="preserve"> and </w:t>
      </w:r>
      <w:r w:rsidR="00AE3E61" w:rsidRPr="00BC6654">
        <w:rPr>
          <w:rFonts w:ascii="Arial" w:hAnsi="Arial" w:cs="Arial"/>
          <w:i/>
          <w:iCs/>
        </w:rPr>
        <w:t>B</w:t>
      </w:r>
      <w:r w:rsidRPr="00BC6654">
        <w:rPr>
          <w:rFonts w:ascii="Arial" w:hAnsi="Arial" w:cs="Arial"/>
        </w:rPr>
        <w:t xml:space="preserve"> </w:t>
      </w:r>
      <w:r w:rsidR="00510418">
        <w:rPr>
          <w:rFonts w:ascii="Arial" w:hAnsi="Arial" w:cs="Arial"/>
        </w:rPr>
        <w:t xml:space="preserve">are not needed </w:t>
      </w:r>
      <w:r w:rsidRPr="00BC6654">
        <w:rPr>
          <w:rFonts w:ascii="Arial" w:hAnsi="Arial" w:cs="Arial"/>
        </w:rPr>
        <w:t>to calculate the weighted canonical variates to find the weighted canonical correlations</w:t>
      </w:r>
      <w:r w:rsidR="003852EB">
        <w:rPr>
          <w:rFonts w:ascii="Arial" w:hAnsi="Arial" w:cs="Arial"/>
        </w:rPr>
        <w:t xml:space="preserve">, as this calculation will derive the </w:t>
      </w:r>
      <w:r w:rsidR="00490DEB" w:rsidRPr="00BC6654">
        <w:rPr>
          <w:rFonts w:ascii="Arial" w:hAnsi="Arial" w:cs="Arial"/>
        </w:rPr>
        <w:t>same values</w:t>
      </w:r>
      <w:r w:rsidRPr="00BC6654">
        <w:rPr>
          <w:rFonts w:ascii="Arial" w:hAnsi="Arial" w:cs="Arial"/>
        </w:rPr>
        <w:t>.</w:t>
      </w:r>
    </w:p>
    <w:p w14:paraId="74767781" w14:textId="30D20277" w:rsidR="001A19C3" w:rsidRPr="00BC6654" w:rsidRDefault="003B2E93" w:rsidP="004A71A1">
      <w:pPr>
        <w:widowControl w:val="0"/>
        <w:autoSpaceDE w:val="0"/>
        <w:autoSpaceDN w:val="0"/>
        <w:adjustRightInd w:val="0"/>
        <w:spacing w:after="80" w:line="240" w:lineRule="auto"/>
        <w:jc w:val="both"/>
        <w:rPr>
          <w:rFonts w:ascii="Arial" w:hAnsi="Arial" w:cs="Arial"/>
        </w:rPr>
      </w:pPr>
      <w:r w:rsidRPr="00BC6654">
        <w:rPr>
          <w:rFonts w:ascii="Arial" w:hAnsi="Arial" w:cs="Arial"/>
        </w:rPr>
        <w:t>M</w:t>
      </w:r>
      <w:r w:rsidR="00A96011" w:rsidRPr="00BC6654">
        <w:rPr>
          <w:rFonts w:ascii="Arial" w:hAnsi="Arial" w:cs="Arial"/>
        </w:rPr>
        <w:t>odern statistical software</w:t>
      </w:r>
      <w:r w:rsidR="003852EB">
        <w:rPr>
          <w:rFonts w:ascii="Arial" w:hAnsi="Arial" w:cs="Arial"/>
        </w:rPr>
        <w:t>, including</w:t>
      </w:r>
      <w:r w:rsidR="00A96011" w:rsidRPr="00BC6654">
        <w:rPr>
          <w:rFonts w:ascii="Arial" w:hAnsi="Arial" w:cs="Arial"/>
        </w:rPr>
        <w:t xml:space="preserve"> SAS</w:t>
      </w:r>
      <w:r w:rsidR="003852EB">
        <w:rPr>
          <w:rFonts w:ascii="Arial" w:hAnsi="Arial" w:cs="Arial"/>
        </w:rPr>
        <w:t>’s</w:t>
      </w:r>
      <w:r w:rsidR="00A96011" w:rsidRPr="00BC6654">
        <w:rPr>
          <w:rFonts w:ascii="Arial" w:hAnsi="Arial" w:cs="Arial"/>
        </w:rPr>
        <w:t xml:space="preserve"> </w:t>
      </w:r>
      <w:r w:rsidR="00A96011" w:rsidRPr="00BC6654">
        <w:rPr>
          <w:rFonts w:ascii="Arial" w:hAnsi="Arial" w:cs="Arial"/>
          <w:i/>
          <w:iCs/>
        </w:rPr>
        <w:t>PROC CANCORR</w:t>
      </w:r>
      <w:r w:rsidR="00A96011" w:rsidRPr="00BC6654">
        <w:rPr>
          <w:rFonts w:ascii="Arial" w:hAnsi="Arial" w:cs="Arial"/>
        </w:rPr>
        <w:t xml:space="preserve"> (SAS Institute Inc. 2008), Stata’s </w:t>
      </w:r>
      <w:r w:rsidR="00A96011" w:rsidRPr="00BC6654">
        <w:rPr>
          <w:rFonts w:ascii="Arial" w:hAnsi="Arial" w:cs="Arial"/>
          <w:i/>
          <w:iCs/>
        </w:rPr>
        <w:t>canon</w:t>
      </w:r>
      <w:r w:rsidR="00A96011" w:rsidRPr="00BC6654">
        <w:rPr>
          <w:rFonts w:ascii="Arial" w:hAnsi="Arial" w:cs="Arial"/>
        </w:rPr>
        <w:t xml:space="preserve"> command</w:t>
      </w:r>
      <w:r w:rsidR="003852EB">
        <w:rPr>
          <w:rFonts w:ascii="Arial" w:hAnsi="Arial" w:cs="Arial"/>
        </w:rPr>
        <w:t>,</w:t>
      </w:r>
      <w:r w:rsidR="00A96011" w:rsidRPr="00BC6654">
        <w:rPr>
          <w:rFonts w:ascii="Arial" w:hAnsi="Arial" w:cs="Arial"/>
        </w:rPr>
        <w:t xml:space="preserve"> and R’s </w:t>
      </w:r>
      <w:proofErr w:type="spellStart"/>
      <w:r w:rsidR="00A96011" w:rsidRPr="00BC6654">
        <w:rPr>
          <w:rFonts w:ascii="Arial" w:hAnsi="Arial" w:cs="Arial"/>
          <w:i/>
          <w:iCs/>
        </w:rPr>
        <w:t>cca</w:t>
      </w:r>
      <w:proofErr w:type="spellEnd"/>
      <w:r w:rsidR="00A96011" w:rsidRPr="00BC6654">
        <w:rPr>
          <w:rFonts w:ascii="Arial" w:hAnsi="Arial" w:cs="Arial"/>
        </w:rPr>
        <w:t xml:space="preserve"> function</w:t>
      </w:r>
      <w:r w:rsidR="003852EB">
        <w:rPr>
          <w:rFonts w:ascii="Arial" w:hAnsi="Arial" w:cs="Arial"/>
        </w:rPr>
        <w:t>,</w:t>
      </w:r>
      <w:r w:rsidR="00DA579C" w:rsidRPr="00BC6654">
        <w:rPr>
          <w:rFonts w:ascii="Arial" w:hAnsi="Arial" w:cs="Arial"/>
        </w:rPr>
        <w:t xml:space="preserve"> apply these formulas and </w:t>
      </w:r>
      <w:r w:rsidR="003852EB">
        <w:rPr>
          <w:rFonts w:ascii="Arial" w:hAnsi="Arial" w:cs="Arial"/>
        </w:rPr>
        <w:t>are able to</w:t>
      </w:r>
      <w:r w:rsidR="00A96011" w:rsidRPr="00BC6654">
        <w:rPr>
          <w:rFonts w:ascii="Arial" w:hAnsi="Arial" w:cs="Arial"/>
        </w:rPr>
        <w:t xml:space="preserve"> consider survey weights</w:t>
      </w:r>
      <w:r w:rsidR="00DA579C" w:rsidRPr="00BC6654">
        <w:rPr>
          <w:rFonts w:ascii="Arial" w:hAnsi="Arial" w:cs="Arial"/>
        </w:rPr>
        <w:t xml:space="preserve"> in their calc</w:t>
      </w:r>
      <w:r w:rsidR="00AB2007" w:rsidRPr="00BC6654">
        <w:rPr>
          <w:rFonts w:ascii="Arial" w:hAnsi="Arial" w:cs="Arial"/>
        </w:rPr>
        <w:t>u</w:t>
      </w:r>
      <w:r w:rsidR="00DA579C" w:rsidRPr="00BC6654">
        <w:rPr>
          <w:rFonts w:ascii="Arial" w:hAnsi="Arial" w:cs="Arial"/>
        </w:rPr>
        <w:t>lations</w:t>
      </w:r>
      <w:r w:rsidR="00490DEB" w:rsidRPr="00BC6654">
        <w:rPr>
          <w:rFonts w:ascii="Arial" w:hAnsi="Arial" w:cs="Arial"/>
        </w:rPr>
        <w:t xml:space="preserve"> of weighted canonical correlations and corresponding </w:t>
      </w:r>
      <w:r w:rsidR="00490DEB" w:rsidRPr="00BC6654">
        <w:rPr>
          <w:rFonts w:ascii="Arial" w:hAnsi="Arial" w:cs="Arial"/>
          <w:i/>
          <w:iCs/>
        </w:rPr>
        <w:t>p</w:t>
      </w:r>
      <w:r w:rsidR="00490DEB" w:rsidRPr="00BC6654">
        <w:rPr>
          <w:rFonts w:ascii="Arial" w:hAnsi="Arial" w:cs="Arial"/>
        </w:rPr>
        <w:t>-</w:t>
      </w:r>
      <w:r w:rsidR="00215CCD" w:rsidRPr="00BC6654">
        <w:rPr>
          <w:rFonts w:ascii="Arial" w:hAnsi="Arial" w:cs="Arial"/>
        </w:rPr>
        <w:t>values</w:t>
      </w:r>
      <w:r w:rsidR="003852EB">
        <w:rPr>
          <w:rFonts w:ascii="Arial" w:hAnsi="Arial" w:cs="Arial"/>
        </w:rPr>
        <w:t>. However, these programs are unable to</w:t>
      </w:r>
      <w:r w:rsidRPr="00BC6654">
        <w:rPr>
          <w:rFonts w:ascii="Arial" w:hAnsi="Arial" w:cs="Arial"/>
        </w:rPr>
        <w:t xml:space="preserve"> </w:t>
      </w:r>
      <w:r w:rsidR="00A96011" w:rsidRPr="00BC6654">
        <w:rPr>
          <w:rFonts w:ascii="Arial" w:hAnsi="Arial" w:cs="Arial"/>
        </w:rPr>
        <w:t>account for other factors</w:t>
      </w:r>
      <w:r w:rsidR="003852EB">
        <w:rPr>
          <w:rFonts w:ascii="Arial" w:hAnsi="Arial" w:cs="Arial"/>
        </w:rPr>
        <w:t>,</w:t>
      </w:r>
      <w:r w:rsidR="00A96011" w:rsidRPr="00BC6654">
        <w:rPr>
          <w:rFonts w:ascii="Arial" w:hAnsi="Arial" w:cs="Arial"/>
        </w:rPr>
        <w:t xml:space="preserve"> such as cluster</w:t>
      </w:r>
      <w:r w:rsidR="003852EB">
        <w:rPr>
          <w:rFonts w:ascii="Arial" w:hAnsi="Arial" w:cs="Arial"/>
        </w:rPr>
        <w:t>s</w:t>
      </w:r>
      <w:r w:rsidR="00A96011" w:rsidRPr="00BC6654">
        <w:rPr>
          <w:rFonts w:ascii="Arial" w:hAnsi="Arial" w:cs="Arial"/>
        </w:rPr>
        <w:t xml:space="preserve"> and strata.</w:t>
      </w:r>
      <w:r w:rsidRPr="00BC6654">
        <w:rPr>
          <w:rFonts w:ascii="Arial" w:hAnsi="Arial" w:cs="Arial"/>
        </w:rPr>
        <w:t xml:space="preserve"> </w:t>
      </w:r>
      <w:r w:rsidR="003852EB">
        <w:rPr>
          <w:rFonts w:ascii="Arial" w:hAnsi="Arial" w:cs="Arial"/>
        </w:rPr>
        <w:t xml:space="preserve">When applied to </w:t>
      </w:r>
      <w:r w:rsidRPr="00BC6654">
        <w:rPr>
          <w:rFonts w:ascii="Arial" w:hAnsi="Arial" w:cs="Arial"/>
        </w:rPr>
        <w:t xml:space="preserve">weighted data, Stata’s </w:t>
      </w:r>
      <w:r w:rsidRPr="00BC6654">
        <w:rPr>
          <w:rFonts w:ascii="Arial" w:hAnsi="Arial" w:cs="Arial"/>
          <w:i/>
          <w:iCs/>
        </w:rPr>
        <w:t>canon</w:t>
      </w:r>
      <w:r w:rsidRPr="00BC6654">
        <w:rPr>
          <w:rFonts w:ascii="Arial" w:hAnsi="Arial" w:cs="Arial"/>
        </w:rPr>
        <w:t xml:space="preserve"> command is limited to the calculation of the statistical significance of the first canonical correlation. </w:t>
      </w:r>
      <w:r w:rsidR="00490DEB" w:rsidRPr="00BC6654">
        <w:rPr>
          <w:rFonts w:ascii="Arial" w:hAnsi="Arial" w:cs="Arial"/>
        </w:rPr>
        <w:t>As mentioned previously, ignoring these complex survey design elements will lead to incorrect estimate</w:t>
      </w:r>
      <w:r w:rsidR="003852EB">
        <w:rPr>
          <w:rFonts w:ascii="Arial" w:hAnsi="Arial" w:cs="Arial"/>
        </w:rPr>
        <w:t>s</w:t>
      </w:r>
      <w:r w:rsidR="00490DEB" w:rsidRPr="00BC6654">
        <w:rPr>
          <w:rFonts w:ascii="Arial" w:hAnsi="Arial" w:cs="Arial"/>
        </w:rPr>
        <w:t xml:space="preserve"> </w:t>
      </w:r>
      <w:r w:rsidR="003852EB">
        <w:rPr>
          <w:rFonts w:ascii="Arial" w:hAnsi="Arial" w:cs="Arial"/>
        </w:rPr>
        <w:t xml:space="preserve">of </w:t>
      </w:r>
      <w:r w:rsidR="00490DEB" w:rsidRPr="00BC6654">
        <w:rPr>
          <w:rFonts w:ascii="Arial" w:hAnsi="Arial" w:cs="Arial"/>
        </w:rPr>
        <w:t xml:space="preserve">the standard errors and </w:t>
      </w:r>
      <w:r w:rsidR="003852EB">
        <w:rPr>
          <w:rFonts w:ascii="Arial" w:hAnsi="Arial" w:cs="Arial"/>
        </w:rPr>
        <w:t>the incorrect estimation of</w:t>
      </w:r>
      <w:r w:rsidR="00490DEB" w:rsidRPr="00BC6654">
        <w:rPr>
          <w:rFonts w:ascii="Arial" w:hAnsi="Arial" w:cs="Arial"/>
        </w:rPr>
        <w:t xml:space="preserve"> </w:t>
      </w:r>
      <w:r w:rsidR="00490DEB" w:rsidRPr="00BC6654">
        <w:rPr>
          <w:rFonts w:ascii="Arial" w:hAnsi="Arial" w:cs="Arial"/>
          <w:i/>
          <w:iCs/>
        </w:rPr>
        <w:t>p</w:t>
      </w:r>
      <w:r w:rsidR="00490DEB" w:rsidRPr="00BC6654">
        <w:rPr>
          <w:rFonts w:ascii="Arial" w:hAnsi="Arial" w:cs="Arial"/>
        </w:rPr>
        <w:t xml:space="preserve">-values </w:t>
      </w:r>
      <w:r w:rsidR="003852EB">
        <w:rPr>
          <w:rFonts w:ascii="Arial" w:hAnsi="Arial" w:cs="Arial"/>
        </w:rPr>
        <w:t>for</w:t>
      </w:r>
      <w:r w:rsidR="00490DEB" w:rsidRPr="00BC6654">
        <w:rPr>
          <w:rFonts w:ascii="Arial" w:hAnsi="Arial" w:cs="Arial"/>
        </w:rPr>
        <w:t xml:space="preserve"> weighted canonical correlations.</w:t>
      </w:r>
    </w:p>
    <w:p w14:paraId="26C07157" w14:textId="332B118B" w:rsidR="00180A84" w:rsidRPr="00BC6654" w:rsidRDefault="009A60E8" w:rsidP="00781587">
      <w:pPr>
        <w:widowControl w:val="0"/>
        <w:autoSpaceDE w:val="0"/>
        <w:autoSpaceDN w:val="0"/>
        <w:adjustRightInd w:val="0"/>
        <w:spacing w:after="0" w:line="240" w:lineRule="auto"/>
        <w:jc w:val="both"/>
        <w:rPr>
          <w:rFonts w:ascii="Arial" w:hAnsi="Arial" w:cs="Arial"/>
          <w:u w:val="single"/>
        </w:rPr>
      </w:pPr>
      <w:r w:rsidRPr="00BC6654">
        <w:rPr>
          <w:rFonts w:ascii="Arial" w:hAnsi="Arial" w:cs="Arial"/>
          <w:u w:val="single"/>
        </w:rPr>
        <w:t>Complex Survey Design CCA</w:t>
      </w:r>
    </w:p>
    <w:p w14:paraId="4D6CFEBF" w14:textId="12AE1487" w:rsidR="00215CCD" w:rsidRPr="00BC6654" w:rsidRDefault="008C2111" w:rsidP="00781587">
      <w:pPr>
        <w:pStyle w:val="Default"/>
        <w:widowControl w:val="0"/>
        <w:spacing w:after="80"/>
        <w:jc w:val="both"/>
        <w:rPr>
          <w:color w:val="auto"/>
          <w:sz w:val="22"/>
          <w:szCs w:val="22"/>
        </w:rPr>
      </w:pPr>
      <w:r>
        <w:rPr>
          <w:color w:val="auto"/>
          <w:sz w:val="22"/>
          <w:szCs w:val="22"/>
        </w:rPr>
        <w:t>The</w:t>
      </w:r>
      <w:r w:rsidR="004169D4" w:rsidRPr="00BC6654">
        <w:rPr>
          <w:color w:val="auto"/>
          <w:sz w:val="22"/>
          <w:szCs w:val="22"/>
        </w:rPr>
        <w:t xml:space="preserve"> proposed </w:t>
      </w:r>
      <w:r w:rsidR="00100116">
        <w:rPr>
          <w:color w:val="auto"/>
          <w:sz w:val="22"/>
          <w:szCs w:val="22"/>
        </w:rPr>
        <w:t>Complex Survey Design CCA</w:t>
      </w:r>
      <w:r w:rsidR="004169D4" w:rsidRPr="00BC6654">
        <w:rPr>
          <w:color w:val="auto"/>
          <w:sz w:val="22"/>
          <w:szCs w:val="22"/>
        </w:rPr>
        <w:t xml:space="preserve"> method</w:t>
      </w:r>
      <w:r w:rsidR="00FA62AD">
        <w:rPr>
          <w:color w:val="auto"/>
          <w:sz w:val="22"/>
          <w:szCs w:val="22"/>
        </w:rPr>
        <w:t xml:space="preserve"> (</w:t>
      </w:r>
      <w:r w:rsidR="00FA62AD" w:rsidRPr="00781587">
        <w:rPr>
          <w:b/>
          <w:bCs/>
        </w:rPr>
        <w:t>Figure 1</w:t>
      </w:r>
      <w:r w:rsidR="00FA62AD">
        <w:rPr>
          <w:color w:val="auto"/>
          <w:sz w:val="22"/>
          <w:szCs w:val="22"/>
        </w:rPr>
        <w:t>)</w:t>
      </w:r>
      <w:r w:rsidR="009A60E8" w:rsidRPr="00BC6654">
        <w:rPr>
          <w:color w:val="auto"/>
          <w:sz w:val="22"/>
          <w:szCs w:val="22"/>
        </w:rPr>
        <w:t xml:space="preserve"> is based on t</w:t>
      </w:r>
      <w:r w:rsidR="00215CCD" w:rsidRPr="00BC6654">
        <w:rPr>
          <w:color w:val="auto"/>
          <w:sz w:val="22"/>
          <w:szCs w:val="22"/>
        </w:rPr>
        <w:t>hree</w:t>
      </w:r>
      <w:r w:rsidR="009A60E8" w:rsidRPr="00BC6654">
        <w:rPr>
          <w:color w:val="auto"/>
          <w:sz w:val="22"/>
          <w:szCs w:val="22"/>
        </w:rPr>
        <w:t xml:space="preserve"> well</w:t>
      </w:r>
      <w:r>
        <w:rPr>
          <w:color w:val="auto"/>
          <w:sz w:val="22"/>
          <w:szCs w:val="22"/>
        </w:rPr>
        <w:t>-</w:t>
      </w:r>
      <w:r w:rsidR="009A60E8" w:rsidRPr="00BC6654">
        <w:rPr>
          <w:color w:val="auto"/>
          <w:sz w:val="22"/>
          <w:szCs w:val="22"/>
        </w:rPr>
        <w:t>know</w:t>
      </w:r>
      <w:r>
        <w:rPr>
          <w:color w:val="auto"/>
          <w:sz w:val="22"/>
          <w:szCs w:val="22"/>
        </w:rPr>
        <w:t>n</w:t>
      </w:r>
      <w:r w:rsidR="009A60E8" w:rsidRPr="00BC6654">
        <w:rPr>
          <w:color w:val="auto"/>
          <w:sz w:val="22"/>
          <w:szCs w:val="22"/>
        </w:rPr>
        <w:t xml:space="preserve"> ideas related to </w:t>
      </w:r>
      <w:r>
        <w:rPr>
          <w:color w:val="auto"/>
          <w:sz w:val="22"/>
          <w:szCs w:val="22"/>
        </w:rPr>
        <w:t xml:space="preserve">data collected using </w:t>
      </w:r>
      <w:r w:rsidR="009A60E8" w:rsidRPr="00BC6654">
        <w:rPr>
          <w:color w:val="auto"/>
          <w:sz w:val="22"/>
          <w:szCs w:val="22"/>
        </w:rPr>
        <w:t>complex survey design</w:t>
      </w:r>
      <w:r>
        <w:rPr>
          <w:color w:val="auto"/>
          <w:sz w:val="22"/>
          <w:szCs w:val="22"/>
        </w:rPr>
        <w:t>s</w:t>
      </w:r>
      <w:r w:rsidR="009A60E8" w:rsidRPr="00BC6654">
        <w:rPr>
          <w:color w:val="auto"/>
          <w:sz w:val="22"/>
          <w:szCs w:val="22"/>
        </w:rPr>
        <w:t>:</w:t>
      </w:r>
      <w:r w:rsidR="00FA62AD">
        <w:rPr>
          <w:color w:val="auto"/>
          <w:sz w:val="22"/>
          <w:szCs w:val="22"/>
        </w:rPr>
        <w:t xml:space="preserve"> (1)</w:t>
      </w:r>
      <w:r w:rsidR="00FA62AD" w:rsidRPr="00BC6654" w:rsidDel="00FA62AD">
        <w:rPr>
          <w:color w:val="auto"/>
          <w:sz w:val="22"/>
          <w:szCs w:val="22"/>
        </w:rPr>
        <w:t xml:space="preserve"> </w:t>
      </w:r>
      <w:r w:rsidR="00FA62AD">
        <w:rPr>
          <w:color w:val="auto"/>
          <w:sz w:val="22"/>
          <w:szCs w:val="22"/>
        </w:rPr>
        <w:t>t</w:t>
      </w:r>
      <w:r w:rsidR="009A60E8" w:rsidRPr="00BC6654">
        <w:rPr>
          <w:color w:val="auto"/>
          <w:sz w:val="22"/>
          <w:szCs w:val="22"/>
        </w:rPr>
        <w:t xml:space="preserve">he survey weights are </w:t>
      </w:r>
      <w:r>
        <w:rPr>
          <w:color w:val="auto"/>
          <w:sz w:val="22"/>
          <w:szCs w:val="22"/>
        </w:rPr>
        <w:t xml:space="preserve">sufficient to </w:t>
      </w:r>
      <w:r w:rsidR="00781587">
        <w:rPr>
          <w:color w:val="auto"/>
          <w:sz w:val="22"/>
          <w:szCs w:val="22"/>
        </w:rPr>
        <w:t>calculate</w:t>
      </w:r>
      <w:r w:rsidR="009A60E8" w:rsidRPr="00BC6654">
        <w:rPr>
          <w:color w:val="auto"/>
          <w:sz w:val="22"/>
          <w:szCs w:val="22"/>
        </w:rPr>
        <w:t xml:space="preserve"> correct parameter estimates</w:t>
      </w:r>
      <w:r>
        <w:rPr>
          <w:color w:val="auto"/>
          <w:sz w:val="22"/>
          <w:szCs w:val="22"/>
        </w:rPr>
        <w:t xml:space="preserve"> (i.e., </w:t>
      </w:r>
      <w:r w:rsidR="009A60E8" w:rsidRPr="00BC6654">
        <w:rPr>
          <w:color w:val="auto"/>
          <w:sz w:val="22"/>
          <w:szCs w:val="22"/>
        </w:rPr>
        <w:t xml:space="preserve">canonical </w:t>
      </w:r>
      <w:r w:rsidR="003B2E93" w:rsidRPr="00BC6654">
        <w:rPr>
          <w:color w:val="auto"/>
          <w:sz w:val="22"/>
          <w:szCs w:val="22"/>
        </w:rPr>
        <w:t>coefficients</w:t>
      </w:r>
      <w:r>
        <w:rPr>
          <w:color w:val="auto"/>
          <w:sz w:val="22"/>
          <w:szCs w:val="22"/>
        </w:rPr>
        <w:t>)</w:t>
      </w:r>
      <w:r w:rsidR="00FA62AD">
        <w:rPr>
          <w:color w:val="auto"/>
          <w:sz w:val="22"/>
          <w:szCs w:val="22"/>
        </w:rPr>
        <w:t>; (2) t</w:t>
      </w:r>
      <w:r>
        <w:rPr>
          <w:color w:val="auto"/>
          <w:sz w:val="22"/>
          <w:szCs w:val="22"/>
        </w:rPr>
        <w:t>he</w:t>
      </w:r>
      <w:r w:rsidR="009A60E8" w:rsidRPr="00BC6654">
        <w:rPr>
          <w:color w:val="auto"/>
          <w:sz w:val="22"/>
          <w:szCs w:val="22"/>
        </w:rPr>
        <w:t xml:space="preserve"> linear combination of variables in a complex survey data set</w:t>
      </w:r>
      <w:r>
        <w:rPr>
          <w:color w:val="auto"/>
          <w:sz w:val="22"/>
          <w:szCs w:val="22"/>
        </w:rPr>
        <w:t xml:space="preserve"> </w:t>
      </w:r>
      <w:r w:rsidR="009A60E8" w:rsidRPr="00BC6654">
        <w:rPr>
          <w:color w:val="auto"/>
          <w:sz w:val="22"/>
          <w:szCs w:val="22"/>
        </w:rPr>
        <w:t>follows the same structure as the original variables</w:t>
      </w:r>
      <w:r w:rsidR="00FA62AD">
        <w:rPr>
          <w:color w:val="auto"/>
          <w:sz w:val="22"/>
          <w:szCs w:val="22"/>
        </w:rPr>
        <w:t>; and (3) t</w:t>
      </w:r>
      <w:r w:rsidR="00215CCD" w:rsidRPr="00BC6654">
        <w:rPr>
          <w:color w:val="auto"/>
          <w:sz w:val="22"/>
          <w:szCs w:val="22"/>
        </w:rPr>
        <w:t xml:space="preserve">he </w:t>
      </w:r>
      <w:r w:rsidR="00215CCD" w:rsidRPr="00BC6654">
        <w:rPr>
          <w:i/>
          <w:iCs/>
          <w:color w:val="auto"/>
          <w:sz w:val="22"/>
          <w:szCs w:val="22"/>
        </w:rPr>
        <w:t>p</w:t>
      </w:r>
      <w:r w:rsidR="00215CCD" w:rsidRPr="00BC6654">
        <w:rPr>
          <w:color w:val="auto"/>
          <w:sz w:val="22"/>
          <w:szCs w:val="22"/>
        </w:rPr>
        <w:t>-value for a simple linear regression coefficient and a correlation using the same two variables is the same.</w:t>
      </w:r>
    </w:p>
    <w:p w14:paraId="6314A260" w14:textId="08C5538F" w:rsidR="00514A92" w:rsidRPr="00BC6654" w:rsidRDefault="005C53B3" w:rsidP="00781587">
      <w:pPr>
        <w:pStyle w:val="Default"/>
        <w:widowControl w:val="0"/>
        <w:spacing w:after="80"/>
        <w:jc w:val="both"/>
        <w:rPr>
          <w:color w:val="auto"/>
          <w:sz w:val="22"/>
          <w:szCs w:val="22"/>
        </w:rPr>
      </w:pPr>
      <w:r>
        <w:rPr>
          <w:noProof/>
          <w:color w:val="auto"/>
          <w:sz w:val="22"/>
          <w:szCs w:val="22"/>
        </w:rPr>
        <mc:AlternateContent>
          <mc:Choice Requires="wpg">
            <w:drawing>
              <wp:anchor distT="0" distB="0" distL="114300" distR="114300" simplePos="0" relativeHeight="251726848" behindDoc="0" locked="0" layoutInCell="1" allowOverlap="1" wp14:anchorId="683066F1" wp14:editId="75A9AB9E">
                <wp:simplePos x="0" y="0"/>
                <wp:positionH relativeFrom="column">
                  <wp:posOffset>2861310</wp:posOffset>
                </wp:positionH>
                <wp:positionV relativeFrom="paragraph">
                  <wp:posOffset>136525</wp:posOffset>
                </wp:positionV>
                <wp:extent cx="3775130" cy="3061252"/>
                <wp:effectExtent l="0" t="0" r="15875" b="25400"/>
                <wp:wrapNone/>
                <wp:docPr id="11" name="Group 11"/>
                <wp:cNvGraphicFramePr/>
                <a:graphic xmlns:a="http://schemas.openxmlformats.org/drawingml/2006/main">
                  <a:graphicData uri="http://schemas.microsoft.com/office/word/2010/wordprocessingGroup">
                    <wpg:wgp>
                      <wpg:cNvGrpSpPr/>
                      <wpg:grpSpPr>
                        <a:xfrm>
                          <a:off x="0" y="0"/>
                          <a:ext cx="3775130" cy="3061252"/>
                          <a:chOff x="0" y="0"/>
                          <a:chExt cx="3775130" cy="3061252"/>
                        </a:xfrm>
                      </wpg:grpSpPr>
                      <wps:wsp>
                        <wps:cNvPr id="3" name="Text Box 3"/>
                        <wps:cNvSpPr txBox="1"/>
                        <wps:spPr>
                          <a:xfrm>
                            <a:off x="31805" y="0"/>
                            <a:ext cx="3743325" cy="397565"/>
                          </a:xfrm>
                          <a:prstGeom prst="rect">
                            <a:avLst/>
                          </a:prstGeom>
                          <a:solidFill>
                            <a:schemeClr val="lt1"/>
                          </a:solidFill>
                          <a:ln w="6350">
                            <a:solidFill>
                              <a:prstClr val="black"/>
                            </a:solidFill>
                          </a:ln>
                        </wps:spPr>
                        <wps:txbx>
                          <w:txbxContent>
                            <w:p w14:paraId="5566E123" w14:textId="6D8ECF33" w:rsidR="008C6493" w:rsidRPr="005F6363" w:rsidRDefault="008C6493" w:rsidP="008C6493">
                              <w:pPr>
                                <w:pStyle w:val="ListParagraph"/>
                                <w:numPr>
                                  <w:ilvl w:val="0"/>
                                  <w:numId w:val="13"/>
                                </w:numPr>
                                <w:ind w:left="90" w:hanging="180"/>
                                <w:rPr>
                                  <w:sz w:val="20"/>
                                  <w:szCs w:val="20"/>
                                </w:rPr>
                              </w:pPr>
                              <w:r w:rsidRPr="005F6363">
                                <w:rPr>
                                  <w:sz w:val="20"/>
                                  <w:szCs w:val="20"/>
                                </w:rPr>
                                <w:t xml:space="preserve">Select sets of variables </w:t>
                              </w:r>
                              <w:r w:rsidRPr="005F6363">
                                <w:rPr>
                                  <w:i/>
                                  <w:iCs/>
                                  <w:sz w:val="20"/>
                                  <w:szCs w:val="20"/>
                                </w:rPr>
                                <w:t>X</w:t>
                              </w:r>
                              <w:r w:rsidRPr="005F6363">
                                <w:rPr>
                                  <w:sz w:val="20"/>
                                  <w:szCs w:val="20"/>
                                </w:rPr>
                                <w:t xml:space="preserve"> and </w:t>
                              </w:r>
                              <w:r w:rsidRPr="005F6363">
                                <w:rPr>
                                  <w:i/>
                                  <w:iCs/>
                                  <w:sz w:val="20"/>
                                  <w:szCs w:val="20"/>
                                </w:rPr>
                                <w:t>Y</w:t>
                              </w:r>
                              <w:r w:rsidRPr="005F6363">
                                <w:rPr>
                                  <w:sz w:val="20"/>
                                  <w:szCs w:val="20"/>
                                </w:rPr>
                                <w:t xml:space="preserve"> from existing datasets of tobacco use and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Arrow: Right 4"/>
                        <wps:cNvSpPr/>
                        <wps:spPr>
                          <a:xfrm rot="5400000">
                            <a:off x="1750543" y="430627"/>
                            <a:ext cx="228600" cy="2000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7951" y="667910"/>
                            <a:ext cx="3743325" cy="421005"/>
                          </a:xfrm>
                          <a:prstGeom prst="rect">
                            <a:avLst/>
                          </a:prstGeom>
                          <a:solidFill>
                            <a:schemeClr val="lt1"/>
                          </a:solidFill>
                          <a:ln w="6350">
                            <a:solidFill>
                              <a:prstClr val="black"/>
                            </a:solidFill>
                          </a:ln>
                        </wps:spPr>
                        <wps:txbx>
                          <w:txbxContent>
                            <w:p w14:paraId="50D5B868" w14:textId="00E7461E" w:rsidR="008C6493" w:rsidRPr="005F6363" w:rsidRDefault="008C6493" w:rsidP="008C6493">
                              <w:pPr>
                                <w:pStyle w:val="ListParagraph"/>
                                <w:numPr>
                                  <w:ilvl w:val="0"/>
                                  <w:numId w:val="13"/>
                                </w:numPr>
                                <w:ind w:left="90" w:hanging="180"/>
                                <w:rPr>
                                  <w:sz w:val="20"/>
                                  <w:szCs w:val="20"/>
                                </w:rPr>
                              </w:pPr>
                              <w:r w:rsidRPr="005F6363">
                                <w:rPr>
                                  <w:sz w:val="20"/>
                                  <w:szCs w:val="20"/>
                                </w:rPr>
                                <w:t>Include survey weights in existing CCA procedure to find accurate estimates of the weighted canonical coefficients and correlations.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Arrow: Right 7"/>
                        <wps:cNvSpPr/>
                        <wps:spPr>
                          <a:xfrm rot="5400000">
                            <a:off x="1750543" y="1122390"/>
                            <a:ext cx="228600" cy="2000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7951" y="1351722"/>
                            <a:ext cx="3743325" cy="457200"/>
                          </a:xfrm>
                          <a:prstGeom prst="rect">
                            <a:avLst/>
                          </a:prstGeom>
                          <a:solidFill>
                            <a:schemeClr val="lt1"/>
                          </a:solidFill>
                          <a:ln w="6350">
                            <a:solidFill>
                              <a:prstClr val="black"/>
                            </a:solidFill>
                          </a:ln>
                        </wps:spPr>
                        <wps:txbx>
                          <w:txbxContent>
                            <w:p w14:paraId="7C4E172B" w14:textId="581C023E" w:rsidR="008C6493" w:rsidRPr="005F6363" w:rsidRDefault="008C6493" w:rsidP="008C6493">
                              <w:pPr>
                                <w:pStyle w:val="ListParagraph"/>
                                <w:numPr>
                                  <w:ilvl w:val="0"/>
                                  <w:numId w:val="13"/>
                                </w:numPr>
                                <w:ind w:left="90" w:hanging="180"/>
                                <w:rPr>
                                  <w:sz w:val="20"/>
                                  <w:szCs w:val="20"/>
                                </w:rPr>
                              </w:pPr>
                              <w:r w:rsidRPr="005F6363">
                                <w:rPr>
                                  <w:sz w:val="20"/>
                                  <w:szCs w:val="20"/>
                                </w:rPr>
                                <w:t xml:space="preserve">Use weighted canonical coefficients to calculate the </w:t>
                              </w:r>
                              <w:r w:rsidRPr="005F6363">
                                <w:rPr>
                                  <w:i/>
                                  <w:iCs/>
                                  <w:sz w:val="20"/>
                                  <w:szCs w:val="20"/>
                                </w:rPr>
                                <w:t>q</w:t>
                              </w:r>
                              <w:r w:rsidRPr="005F6363">
                                <w:rPr>
                                  <w:sz w:val="20"/>
                                  <w:szCs w:val="20"/>
                                </w:rPr>
                                <w:t xml:space="preserve"> weighted canonical variates</w:t>
                              </w:r>
                              <w:r w:rsidR="003A41D0" w:rsidRPr="005F6363">
                                <w:rPr>
                                  <w:sz w:val="20"/>
                                  <w:szCs w:val="20"/>
                                </w:rPr>
                                <w:t xml:space="preserve"> </w:t>
                              </w:r>
                              <w:r w:rsidR="003A41D0" w:rsidRPr="005F6363">
                                <w:rPr>
                                  <w:i/>
                                  <w:iCs/>
                                  <w:sz w:val="20"/>
                                  <w:szCs w:val="20"/>
                                </w:rPr>
                                <w:t>U</w:t>
                              </w:r>
                              <w:r w:rsidR="003A41D0" w:rsidRPr="005F6363">
                                <w:rPr>
                                  <w:i/>
                                  <w:iCs/>
                                  <w:sz w:val="20"/>
                                  <w:szCs w:val="20"/>
                                  <w:vertAlign w:val="subscript"/>
                                </w:rPr>
                                <w:t>j</w:t>
                              </w:r>
                              <w:r w:rsidR="003A41D0" w:rsidRPr="005F6363">
                                <w:rPr>
                                  <w:sz w:val="20"/>
                                  <w:szCs w:val="20"/>
                                </w:rPr>
                                <w:t xml:space="preserve"> and </w:t>
                              </w:r>
                              <w:r w:rsidR="003A41D0" w:rsidRPr="005F6363">
                                <w:rPr>
                                  <w:i/>
                                  <w:iCs/>
                                  <w:sz w:val="20"/>
                                  <w:szCs w:val="20"/>
                                </w:rPr>
                                <w:t>V</w:t>
                              </w:r>
                              <w:r w:rsidR="003A41D0" w:rsidRPr="005F6363">
                                <w:rPr>
                                  <w:i/>
                                  <w:iCs/>
                                  <w:sz w:val="20"/>
                                  <w:szCs w:val="20"/>
                                  <w:vertAlign w:val="subscript"/>
                                </w:rPr>
                                <w:t>j</w:t>
                              </w:r>
                              <w:r w:rsidR="003A41D0" w:rsidRPr="005F6363">
                                <w:rPr>
                                  <w:sz w:val="20"/>
                                  <w:szCs w:val="20"/>
                                </w:rPr>
                                <w:t xml:space="preserve">, </w:t>
                              </w:r>
                              <w:r w:rsidR="00C771DD" w:rsidRPr="005F6363">
                                <w:rPr>
                                  <w:sz w:val="20"/>
                                  <w:szCs w:val="20"/>
                                </w:rPr>
                                <w:t xml:space="preserve">where </w:t>
                              </w:r>
                              <w:r w:rsidR="003A41D0" w:rsidRPr="005F6363">
                                <w:rPr>
                                  <w:sz w:val="20"/>
                                  <w:szCs w:val="20"/>
                                </w:rPr>
                                <w:t>1</w:t>
                              </w:r>
                              <w:r w:rsidR="003A41D0" w:rsidRPr="005F6363">
                                <w:rPr>
                                  <w:rFonts w:cstheme="minorHAnsi"/>
                                  <w:sz w:val="20"/>
                                  <w:szCs w:val="20"/>
                                </w:rPr>
                                <w:t>≤j≤</w:t>
                              </w:r>
                              <w:r w:rsidR="003A41D0" w:rsidRPr="005F6363">
                                <w:rPr>
                                  <w:i/>
                                  <w:iCs/>
                                  <w:sz w:val="20"/>
                                  <w:szCs w:val="20"/>
                                </w:rPr>
                                <w:t xml:space="preserv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Arrow: Right 9"/>
                        <wps:cNvSpPr/>
                        <wps:spPr>
                          <a:xfrm rot="5400000">
                            <a:off x="1742592" y="1838007"/>
                            <a:ext cx="228600" cy="2000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067339"/>
                            <a:ext cx="3743325" cy="993913"/>
                          </a:xfrm>
                          <a:prstGeom prst="rect">
                            <a:avLst/>
                          </a:prstGeom>
                          <a:solidFill>
                            <a:schemeClr val="lt1"/>
                          </a:solidFill>
                          <a:ln w="6350">
                            <a:solidFill>
                              <a:prstClr val="black"/>
                            </a:solidFill>
                          </a:ln>
                        </wps:spPr>
                        <wps:txbx>
                          <w:txbxContent>
                            <w:p w14:paraId="68C7F405" w14:textId="4D2ABEFF" w:rsidR="008C6493" w:rsidRPr="005F6363" w:rsidRDefault="008C6493" w:rsidP="008C6493">
                              <w:pPr>
                                <w:pStyle w:val="ListParagraph"/>
                                <w:numPr>
                                  <w:ilvl w:val="0"/>
                                  <w:numId w:val="13"/>
                                </w:numPr>
                                <w:ind w:left="90" w:hanging="180"/>
                                <w:rPr>
                                  <w:sz w:val="20"/>
                                  <w:szCs w:val="20"/>
                                </w:rPr>
                              </w:pPr>
                              <w:r w:rsidRPr="005F6363">
                                <w:rPr>
                                  <w:sz w:val="20"/>
                                  <w:szCs w:val="20"/>
                                </w:rPr>
                                <w:t xml:space="preserve">For each pair of </w:t>
                              </w:r>
                              <w:r w:rsidRPr="005F6363">
                                <w:rPr>
                                  <w:i/>
                                  <w:iCs/>
                                  <w:sz w:val="20"/>
                                  <w:szCs w:val="20"/>
                                </w:rPr>
                                <w:t>U</w:t>
                              </w:r>
                              <w:r w:rsidRPr="005F6363">
                                <w:rPr>
                                  <w:i/>
                                  <w:iCs/>
                                  <w:sz w:val="20"/>
                                  <w:szCs w:val="20"/>
                                  <w:vertAlign w:val="subscript"/>
                                </w:rPr>
                                <w:t>j</w:t>
                              </w:r>
                              <w:r w:rsidRPr="005F6363">
                                <w:rPr>
                                  <w:sz w:val="20"/>
                                  <w:szCs w:val="20"/>
                                </w:rPr>
                                <w:t xml:space="preserve"> and </w:t>
                              </w:r>
                              <w:r w:rsidRPr="005F6363">
                                <w:rPr>
                                  <w:i/>
                                  <w:iCs/>
                                  <w:sz w:val="20"/>
                                  <w:szCs w:val="20"/>
                                </w:rPr>
                                <w:t>V</w:t>
                              </w:r>
                              <w:r w:rsidRPr="005F6363">
                                <w:rPr>
                                  <w:i/>
                                  <w:iCs/>
                                  <w:sz w:val="20"/>
                                  <w:szCs w:val="20"/>
                                  <w:vertAlign w:val="subscript"/>
                                </w:rPr>
                                <w:t>j</w:t>
                              </w:r>
                              <w:r w:rsidRPr="005F6363">
                                <w:rPr>
                                  <w:sz w:val="20"/>
                                  <w:szCs w:val="20"/>
                                </w:rPr>
                                <w:t xml:space="preserve"> weighted canonical variates perform a simple linear regression</w:t>
                              </w:r>
                              <w:r w:rsidR="00C771DD" w:rsidRPr="005F6363">
                                <w:rPr>
                                  <w:sz w:val="20"/>
                                  <w:szCs w:val="20"/>
                                </w:rPr>
                                <w:t xml:space="preserve"> analysis </w:t>
                              </w:r>
                              <w:r w:rsidR="003A41D0" w:rsidRPr="005F6363">
                                <w:rPr>
                                  <w:sz w:val="20"/>
                                  <w:szCs w:val="20"/>
                                </w:rPr>
                                <w:t xml:space="preserve">that includes all complex survey design elements, e.g., survey weights, cluster, </w:t>
                              </w:r>
                              <w:r w:rsidR="00C771DD" w:rsidRPr="005F6363">
                                <w:rPr>
                                  <w:sz w:val="20"/>
                                  <w:szCs w:val="20"/>
                                </w:rPr>
                                <w:t xml:space="preserve">and </w:t>
                              </w:r>
                              <w:r w:rsidR="003A41D0" w:rsidRPr="005F6363">
                                <w:rPr>
                                  <w:sz w:val="20"/>
                                  <w:szCs w:val="20"/>
                                </w:rPr>
                                <w:t xml:space="preserve">strata, </w:t>
                              </w:r>
                              <w:r w:rsidRPr="005F6363">
                                <w:rPr>
                                  <w:sz w:val="20"/>
                                  <w:szCs w:val="20"/>
                                </w:rPr>
                                <w:t xml:space="preserve">to find the </w:t>
                              </w:r>
                              <w:r w:rsidR="003A41D0" w:rsidRPr="005F6363">
                                <w:rPr>
                                  <w:sz w:val="20"/>
                                  <w:szCs w:val="20"/>
                                </w:rPr>
                                <w:t xml:space="preserve">correct </w:t>
                              </w:r>
                              <w:r w:rsidR="003A41D0" w:rsidRPr="005F6363">
                                <w:rPr>
                                  <w:i/>
                                  <w:iCs/>
                                  <w:sz w:val="20"/>
                                  <w:szCs w:val="20"/>
                                </w:rPr>
                                <w:t>p</w:t>
                              </w:r>
                              <w:r w:rsidR="003A41D0" w:rsidRPr="005F6363">
                                <w:rPr>
                                  <w:sz w:val="20"/>
                                  <w:szCs w:val="20"/>
                                </w:rPr>
                                <w:t>-value</w:t>
                              </w:r>
                              <w:r w:rsidR="00C771DD" w:rsidRPr="005F6363">
                                <w:rPr>
                                  <w:sz w:val="20"/>
                                  <w:szCs w:val="20"/>
                                </w:rPr>
                                <w:t>s</w:t>
                              </w:r>
                              <w:r w:rsidR="003A41D0" w:rsidRPr="005F6363">
                                <w:rPr>
                                  <w:sz w:val="20"/>
                                  <w:szCs w:val="20"/>
                                </w:rPr>
                                <w:t xml:space="preserve"> for the</w:t>
                              </w:r>
                              <w:r w:rsidR="00C771DD" w:rsidRPr="005F6363">
                                <w:rPr>
                                  <w:sz w:val="20"/>
                                  <w:szCs w:val="20"/>
                                </w:rPr>
                                <w:t>ir</w:t>
                              </w:r>
                              <w:r w:rsidR="003A41D0" w:rsidRPr="005F6363">
                                <w:rPr>
                                  <w:sz w:val="20"/>
                                  <w:szCs w:val="20"/>
                                </w:rPr>
                                <w:t xml:space="preserve"> corresponding </w:t>
                              </w:r>
                              <w:r w:rsidR="00C771DD" w:rsidRPr="005F6363">
                                <w:rPr>
                                  <w:i/>
                                  <w:iCs/>
                                  <w:sz w:val="20"/>
                                  <w:szCs w:val="20"/>
                                </w:rPr>
                                <w:t>j</w:t>
                              </w:r>
                              <w:r w:rsidR="00C771DD" w:rsidRPr="005F6363">
                                <w:rPr>
                                  <w:sz w:val="20"/>
                                  <w:szCs w:val="20"/>
                                </w:rPr>
                                <w:t xml:space="preserve"> </w:t>
                              </w:r>
                              <w:r w:rsidR="003A41D0" w:rsidRPr="005F6363">
                                <w:rPr>
                                  <w:sz w:val="20"/>
                                  <w:szCs w:val="20"/>
                                </w:rPr>
                                <w:t>canonical correlation,</w:t>
                              </w:r>
                              <w:r w:rsidR="00C771DD" w:rsidRPr="005F6363">
                                <w:rPr>
                                  <w:sz w:val="20"/>
                                  <w:szCs w:val="20"/>
                                </w:rPr>
                                <w:t xml:space="preserve"> where</w:t>
                              </w:r>
                              <w:r w:rsidR="003A41D0" w:rsidRPr="005F6363">
                                <w:rPr>
                                  <w:sz w:val="20"/>
                                  <w:szCs w:val="20"/>
                                </w:rPr>
                                <w:t xml:space="preserve"> 1</w:t>
                              </w:r>
                              <w:r w:rsidR="003A41D0" w:rsidRPr="005F6363">
                                <w:rPr>
                                  <w:rFonts w:cstheme="minorHAnsi"/>
                                  <w:sz w:val="20"/>
                                  <w:szCs w:val="20"/>
                                </w:rPr>
                                <w:t>≤j≤</w:t>
                              </w:r>
                              <w:r w:rsidR="003A41D0" w:rsidRPr="005F6363">
                                <w:rPr>
                                  <w:i/>
                                  <w:iCs/>
                                  <w:sz w:val="20"/>
                                  <w:szCs w:val="20"/>
                                </w:rPr>
                                <w:t xml:space="preserv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066F1" id="Group 11" o:spid="_x0000_s1026" style="position:absolute;left:0;text-align:left;margin-left:225.3pt;margin-top:10.75pt;width:297.25pt;height:241.05pt;z-index:251726848" coordsize="37751,3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">
                <v:shapetype id="_x0000_t202" coordsize="21600,21600" o:spt="202" path="m,l,21600r21600,l21600,xe">
                  <v:stroke joinstyle="miter"/>
                  <v:path gradientshapeok="t" o:connecttype="rect"/>
                </v:shapetype>
                <v:shape id="Text Box 3" o:spid="_x0000_s1027" type="#_x0000_t202" style="position:absolute;left:318;width:37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566E123" w14:textId="6D8ECF33" w:rsidR="008C6493" w:rsidRPr="005F6363" w:rsidRDefault="008C6493" w:rsidP="008C6493">
                        <w:pPr>
                          <w:pStyle w:val="ListParagraph"/>
                          <w:numPr>
                            <w:ilvl w:val="0"/>
                            <w:numId w:val="13"/>
                          </w:numPr>
                          <w:ind w:left="90" w:hanging="180"/>
                          <w:rPr>
                            <w:sz w:val="20"/>
                            <w:szCs w:val="20"/>
                          </w:rPr>
                        </w:pPr>
                        <w:r w:rsidRPr="005F6363">
                          <w:rPr>
                            <w:sz w:val="20"/>
                            <w:szCs w:val="20"/>
                          </w:rPr>
                          <w:t xml:space="preserve">Select sets of variables </w:t>
                        </w:r>
                        <w:r w:rsidRPr="005F6363">
                          <w:rPr>
                            <w:i/>
                            <w:iCs/>
                            <w:sz w:val="20"/>
                            <w:szCs w:val="20"/>
                          </w:rPr>
                          <w:t>X</w:t>
                        </w:r>
                        <w:r w:rsidRPr="005F6363">
                          <w:rPr>
                            <w:sz w:val="20"/>
                            <w:szCs w:val="20"/>
                          </w:rPr>
                          <w:t xml:space="preserve"> and </w:t>
                        </w:r>
                        <w:r w:rsidRPr="005F6363">
                          <w:rPr>
                            <w:i/>
                            <w:iCs/>
                            <w:sz w:val="20"/>
                            <w:szCs w:val="20"/>
                          </w:rPr>
                          <w:t>Y</w:t>
                        </w:r>
                        <w:r w:rsidRPr="005F6363">
                          <w:rPr>
                            <w:sz w:val="20"/>
                            <w:szCs w:val="20"/>
                          </w:rPr>
                          <w:t xml:space="preserve"> from existing datasets of tobacco use and health.</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8" type="#_x0000_t13" style="position:absolute;left:17505;top:4306;width:2286;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" adj="12150" filled="f" strokecolor="black [3213]" strokeweight="2pt"/>
                <v:shape id="Text Box 5" o:spid="_x0000_s1029" type="#_x0000_t202" style="position:absolute;left:79;top:6679;width:37433;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0D5B868" w14:textId="00E7461E" w:rsidR="008C6493" w:rsidRPr="005F6363" w:rsidRDefault="008C6493" w:rsidP="008C6493">
                        <w:pPr>
                          <w:pStyle w:val="ListParagraph"/>
                          <w:numPr>
                            <w:ilvl w:val="0"/>
                            <w:numId w:val="13"/>
                          </w:numPr>
                          <w:ind w:left="90" w:hanging="180"/>
                          <w:rPr>
                            <w:sz w:val="20"/>
                            <w:szCs w:val="20"/>
                          </w:rPr>
                        </w:pPr>
                        <w:r w:rsidRPr="005F6363">
                          <w:rPr>
                            <w:sz w:val="20"/>
                            <w:szCs w:val="20"/>
                          </w:rPr>
                          <w:t>Include survey weights in existing CCA procedure to find accurate estimates of the weighted canonical coefficients and correlations.</w:t>
                        </w:r>
                      </w:p>
                    </w:txbxContent>
                  </v:textbox>
                </v:shape>
                <v:shape id="Arrow: Right 7" o:spid="_x0000_s1030" type="#_x0000_t13" style="position:absolute;left:17505;top:11224;width:2286;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" adj="12150" filled="f" strokecolor="black [3213]" strokeweight="2pt"/>
                <v:shape id="Text Box 6" o:spid="_x0000_s1031" type="#_x0000_t202" style="position:absolute;left:79;top:13517;width:374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C4E172B" w14:textId="581C023E" w:rsidR="008C6493" w:rsidRPr="005F6363" w:rsidRDefault="008C6493" w:rsidP="008C6493">
                        <w:pPr>
                          <w:pStyle w:val="ListParagraph"/>
                          <w:numPr>
                            <w:ilvl w:val="0"/>
                            <w:numId w:val="13"/>
                          </w:numPr>
                          <w:ind w:left="90" w:hanging="180"/>
                          <w:rPr>
                            <w:sz w:val="20"/>
                            <w:szCs w:val="20"/>
                          </w:rPr>
                        </w:pPr>
                        <w:r w:rsidRPr="005F6363">
                          <w:rPr>
                            <w:sz w:val="20"/>
                            <w:szCs w:val="20"/>
                          </w:rPr>
                          <w:t xml:space="preserve">Use weighted canonical coefficients to calculate the </w:t>
                        </w:r>
                        <w:r w:rsidRPr="005F6363">
                          <w:rPr>
                            <w:i/>
                            <w:iCs/>
                            <w:sz w:val="20"/>
                            <w:szCs w:val="20"/>
                          </w:rPr>
                          <w:t>q</w:t>
                        </w:r>
                        <w:r w:rsidRPr="005F6363">
                          <w:rPr>
                            <w:sz w:val="20"/>
                            <w:szCs w:val="20"/>
                          </w:rPr>
                          <w:t xml:space="preserve"> weighted canonical variates</w:t>
                        </w:r>
                        <w:r w:rsidR="003A41D0" w:rsidRPr="005F6363">
                          <w:rPr>
                            <w:sz w:val="20"/>
                            <w:szCs w:val="20"/>
                          </w:rPr>
                          <w:t xml:space="preserve"> </w:t>
                        </w:r>
                        <w:r w:rsidR="003A41D0" w:rsidRPr="005F6363">
                          <w:rPr>
                            <w:i/>
                            <w:iCs/>
                            <w:sz w:val="20"/>
                            <w:szCs w:val="20"/>
                          </w:rPr>
                          <w:t>U</w:t>
                        </w:r>
                        <w:r w:rsidR="003A41D0" w:rsidRPr="005F6363">
                          <w:rPr>
                            <w:i/>
                            <w:iCs/>
                            <w:sz w:val="20"/>
                            <w:szCs w:val="20"/>
                            <w:vertAlign w:val="subscript"/>
                          </w:rPr>
                          <w:t>j</w:t>
                        </w:r>
                        <w:r w:rsidR="003A41D0" w:rsidRPr="005F6363">
                          <w:rPr>
                            <w:sz w:val="20"/>
                            <w:szCs w:val="20"/>
                          </w:rPr>
                          <w:t xml:space="preserve"> and </w:t>
                        </w:r>
                        <w:r w:rsidR="003A41D0" w:rsidRPr="005F6363">
                          <w:rPr>
                            <w:i/>
                            <w:iCs/>
                            <w:sz w:val="20"/>
                            <w:szCs w:val="20"/>
                          </w:rPr>
                          <w:t>V</w:t>
                        </w:r>
                        <w:r w:rsidR="003A41D0" w:rsidRPr="005F6363">
                          <w:rPr>
                            <w:i/>
                            <w:iCs/>
                            <w:sz w:val="20"/>
                            <w:szCs w:val="20"/>
                            <w:vertAlign w:val="subscript"/>
                          </w:rPr>
                          <w:t>j</w:t>
                        </w:r>
                        <w:r w:rsidR="003A41D0" w:rsidRPr="005F6363">
                          <w:rPr>
                            <w:sz w:val="20"/>
                            <w:szCs w:val="20"/>
                          </w:rPr>
                          <w:t xml:space="preserve">, </w:t>
                        </w:r>
                        <w:r w:rsidR="00C771DD" w:rsidRPr="005F6363">
                          <w:rPr>
                            <w:sz w:val="20"/>
                            <w:szCs w:val="20"/>
                          </w:rPr>
                          <w:t xml:space="preserve">where </w:t>
                        </w:r>
                        <w:r w:rsidR="003A41D0" w:rsidRPr="005F6363">
                          <w:rPr>
                            <w:sz w:val="20"/>
                            <w:szCs w:val="20"/>
                          </w:rPr>
                          <w:t>1</w:t>
                        </w:r>
                        <w:r w:rsidR="003A41D0" w:rsidRPr="005F6363">
                          <w:rPr>
                            <w:rFonts w:cstheme="minorHAnsi"/>
                            <w:sz w:val="20"/>
                            <w:szCs w:val="20"/>
                          </w:rPr>
                          <w:t>≤j≤</w:t>
                        </w:r>
                        <w:r w:rsidR="003A41D0" w:rsidRPr="005F6363">
                          <w:rPr>
                            <w:i/>
                            <w:iCs/>
                            <w:sz w:val="20"/>
                            <w:szCs w:val="20"/>
                          </w:rPr>
                          <w:t xml:space="preserve"> q.</w:t>
                        </w:r>
                      </w:p>
                    </w:txbxContent>
                  </v:textbox>
                </v:shape>
                <v:shape id="Arrow: Right 9" o:spid="_x0000_s1032" type="#_x0000_t13" style="position:absolute;left:17426;top:18379;width:2286;height:2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" adj="12150" filled="f" strokecolor="black [3213]" strokeweight="2pt"/>
                <v:shape id="Text Box 8" o:spid="_x0000_s1033" type="#_x0000_t202" style="position:absolute;top:20673;width:37433;height:9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8C7F405" w14:textId="4D2ABEFF" w:rsidR="008C6493" w:rsidRPr="005F6363" w:rsidRDefault="008C6493" w:rsidP="008C6493">
                        <w:pPr>
                          <w:pStyle w:val="ListParagraph"/>
                          <w:numPr>
                            <w:ilvl w:val="0"/>
                            <w:numId w:val="13"/>
                          </w:numPr>
                          <w:ind w:left="90" w:hanging="180"/>
                          <w:rPr>
                            <w:sz w:val="20"/>
                            <w:szCs w:val="20"/>
                          </w:rPr>
                        </w:pPr>
                        <w:r w:rsidRPr="005F6363">
                          <w:rPr>
                            <w:sz w:val="20"/>
                            <w:szCs w:val="20"/>
                          </w:rPr>
                          <w:t xml:space="preserve">For each pair of </w:t>
                        </w:r>
                        <w:r w:rsidRPr="005F6363">
                          <w:rPr>
                            <w:i/>
                            <w:iCs/>
                            <w:sz w:val="20"/>
                            <w:szCs w:val="20"/>
                          </w:rPr>
                          <w:t>U</w:t>
                        </w:r>
                        <w:r w:rsidRPr="005F6363">
                          <w:rPr>
                            <w:i/>
                            <w:iCs/>
                            <w:sz w:val="20"/>
                            <w:szCs w:val="20"/>
                            <w:vertAlign w:val="subscript"/>
                          </w:rPr>
                          <w:t>j</w:t>
                        </w:r>
                        <w:r w:rsidRPr="005F6363">
                          <w:rPr>
                            <w:sz w:val="20"/>
                            <w:szCs w:val="20"/>
                          </w:rPr>
                          <w:t xml:space="preserve"> and </w:t>
                        </w:r>
                        <w:r w:rsidRPr="005F6363">
                          <w:rPr>
                            <w:i/>
                            <w:iCs/>
                            <w:sz w:val="20"/>
                            <w:szCs w:val="20"/>
                          </w:rPr>
                          <w:t>V</w:t>
                        </w:r>
                        <w:r w:rsidRPr="005F6363">
                          <w:rPr>
                            <w:i/>
                            <w:iCs/>
                            <w:sz w:val="20"/>
                            <w:szCs w:val="20"/>
                            <w:vertAlign w:val="subscript"/>
                          </w:rPr>
                          <w:t>j</w:t>
                        </w:r>
                        <w:r w:rsidRPr="005F6363">
                          <w:rPr>
                            <w:sz w:val="20"/>
                            <w:szCs w:val="20"/>
                          </w:rPr>
                          <w:t xml:space="preserve"> weighted canonical variates perform a simple linear regression</w:t>
                        </w:r>
                        <w:r w:rsidR="00C771DD" w:rsidRPr="005F6363">
                          <w:rPr>
                            <w:sz w:val="20"/>
                            <w:szCs w:val="20"/>
                          </w:rPr>
                          <w:t xml:space="preserve"> analysis </w:t>
                        </w:r>
                        <w:r w:rsidR="003A41D0" w:rsidRPr="005F6363">
                          <w:rPr>
                            <w:sz w:val="20"/>
                            <w:szCs w:val="20"/>
                          </w:rPr>
                          <w:t xml:space="preserve">that includes all complex survey design elements, e.g., survey weights, cluster, </w:t>
                        </w:r>
                        <w:r w:rsidR="00C771DD" w:rsidRPr="005F6363">
                          <w:rPr>
                            <w:sz w:val="20"/>
                            <w:szCs w:val="20"/>
                          </w:rPr>
                          <w:t xml:space="preserve">and </w:t>
                        </w:r>
                        <w:r w:rsidR="003A41D0" w:rsidRPr="005F6363">
                          <w:rPr>
                            <w:sz w:val="20"/>
                            <w:szCs w:val="20"/>
                          </w:rPr>
                          <w:t xml:space="preserve">strata, </w:t>
                        </w:r>
                        <w:r w:rsidRPr="005F6363">
                          <w:rPr>
                            <w:sz w:val="20"/>
                            <w:szCs w:val="20"/>
                          </w:rPr>
                          <w:t xml:space="preserve">to find the </w:t>
                        </w:r>
                        <w:r w:rsidR="003A41D0" w:rsidRPr="005F6363">
                          <w:rPr>
                            <w:sz w:val="20"/>
                            <w:szCs w:val="20"/>
                          </w:rPr>
                          <w:t xml:space="preserve">correct </w:t>
                        </w:r>
                        <w:r w:rsidR="003A41D0" w:rsidRPr="005F6363">
                          <w:rPr>
                            <w:i/>
                            <w:iCs/>
                            <w:sz w:val="20"/>
                            <w:szCs w:val="20"/>
                          </w:rPr>
                          <w:t>p</w:t>
                        </w:r>
                        <w:r w:rsidR="003A41D0" w:rsidRPr="005F6363">
                          <w:rPr>
                            <w:sz w:val="20"/>
                            <w:szCs w:val="20"/>
                          </w:rPr>
                          <w:t>-value</w:t>
                        </w:r>
                        <w:r w:rsidR="00C771DD" w:rsidRPr="005F6363">
                          <w:rPr>
                            <w:sz w:val="20"/>
                            <w:szCs w:val="20"/>
                          </w:rPr>
                          <w:t>s</w:t>
                        </w:r>
                        <w:r w:rsidR="003A41D0" w:rsidRPr="005F6363">
                          <w:rPr>
                            <w:sz w:val="20"/>
                            <w:szCs w:val="20"/>
                          </w:rPr>
                          <w:t xml:space="preserve"> for the</w:t>
                        </w:r>
                        <w:r w:rsidR="00C771DD" w:rsidRPr="005F6363">
                          <w:rPr>
                            <w:sz w:val="20"/>
                            <w:szCs w:val="20"/>
                          </w:rPr>
                          <w:t>ir</w:t>
                        </w:r>
                        <w:r w:rsidR="003A41D0" w:rsidRPr="005F6363">
                          <w:rPr>
                            <w:sz w:val="20"/>
                            <w:szCs w:val="20"/>
                          </w:rPr>
                          <w:t xml:space="preserve"> corresponding </w:t>
                        </w:r>
                        <w:r w:rsidR="00C771DD" w:rsidRPr="005F6363">
                          <w:rPr>
                            <w:i/>
                            <w:iCs/>
                            <w:sz w:val="20"/>
                            <w:szCs w:val="20"/>
                          </w:rPr>
                          <w:t>j</w:t>
                        </w:r>
                        <w:r w:rsidR="00C771DD" w:rsidRPr="005F6363">
                          <w:rPr>
                            <w:sz w:val="20"/>
                            <w:szCs w:val="20"/>
                          </w:rPr>
                          <w:t xml:space="preserve"> </w:t>
                        </w:r>
                        <w:r w:rsidR="003A41D0" w:rsidRPr="005F6363">
                          <w:rPr>
                            <w:sz w:val="20"/>
                            <w:szCs w:val="20"/>
                          </w:rPr>
                          <w:t>canonical correlation,</w:t>
                        </w:r>
                        <w:r w:rsidR="00C771DD" w:rsidRPr="005F6363">
                          <w:rPr>
                            <w:sz w:val="20"/>
                            <w:szCs w:val="20"/>
                          </w:rPr>
                          <w:t xml:space="preserve"> where</w:t>
                        </w:r>
                        <w:r w:rsidR="003A41D0" w:rsidRPr="005F6363">
                          <w:rPr>
                            <w:sz w:val="20"/>
                            <w:szCs w:val="20"/>
                          </w:rPr>
                          <w:t xml:space="preserve"> 1</w:t>
                        </w:r>
                        <w:r w:rsidR="003A41D0" w:rsidRPr="005F6363">
                          <w:rPr>
                            <w:rFonts w:cstheme="minorHAnsi"/>
                            <w:sz w:val="20"/>
                            <w:szCs w:val="20"/>
                          </w:rPr>
                          <w:t>≤j≤</w:t>
                        </w:r>
                        <w:r w:rsidR="003A41D0" w:rsidRPr="005F6363">
                          <w:rPr>
                            <w:i/>
                            <w:iCs/>
                            <w:sz w:val="20"/>
                            <w:szCs w:val="20"/>
                          </w:rPr>
                          <w:t xml:space="preserve"> q.</w:t>
                        </w:r>
                      </w:p>
                    </w:txbxContent>
                  </v:textbox>
                </v:shape>
              </v:group>
            </w:pict>
          </mc:Fallback>
        </mc:AlternateContent>
      </w:r>
      <w:r>
        <w:rPr>
          <w:noProof/>
          <w:color w:val="auto"/>
          <w:sz w:val="22"/>
          <w:szCs w:val="22"/>
        </w:rPr>
        <mc:AlternateContent>
          <mc:Choice Requires="wps">
            <w:drawing>
              <wp:anchor distT="0" distB="0" distL="114300" distR="114300" simplePos="0" relativeHeight="251596800" behindDoc="0" locked="0" layoutInCell="1" allowOverlap="1" wp14:anchorId="60361DF5" wp14:editId="44123D11">
                <wp:simplePos x="0" y="0"/>
                <wp:positionH relativeFrom="column">
                  <wp:posOffset>2798512</wp:posOffset>
                </wp:positionH>
                <wp:positionV relativeFrom="paragraph">
                  <wp:posOffset>18415</wp:posOffset>
                </wp:positionV>
                <wp:extent cx="3971925" cy="3593465"/>
                <wp:effectExtent l="0" t="0" r="28575" b="26035"/>
                <wp:wrapSquare wrapText="bothSides"/>
                <wp:docPr id="2" name="Text Box 2"/>
                <wp:cNvGraphicFramePr/>
                <a:graphic xmlns:a="http://schemas.openxmlformats.org/drawingml/2006/main">
                  <a:graphicData uri="http://schemas.microsoft.com/office/word/2010/wordprocessingShape">
                    <wps:wsp>
                      <wps:cNvSpPr txBox="1"/>
                      <wps:spPr>
                        <a:xfrm>
                          <a:off x="0" y="0"/>
                          <a:ext cx="3971925" cy="3593465"/>
                        </a:xfrm>
                        <a:prstGeom prst="rect">
                          <a:avLst/>
                        </a:prstGeom>
                        <a:solidFill>
                          <a:schemeClr val="lt1"/>
                        </a:solidFill>
                        <a:ln w="6350">
                          <a:solidFill>
                            <a:prstClr val="black"/>
                          </a:solidFill>
                        </a:ln>
                      </wps:spPr>
                      <wps:txbx>
                        <w:txbxContent>
                          <w:p w14:paraId="6D92C3BB" w14:textId="56FB78EE" w:rsidR="008C6493" w:rsidRDefault="008C6493"/>
                          <w:p w14:paraId="085B3840" w14:textId="2B933146" w:rsidR="008C6493" w:rsidRDefault="008C6493"/>
                          <w:p w14:paraId="48D61056" w14:textId="573D9F23" w:rsidR="008C6493" w:rsidRDefault="008C6493"/>
                          <w:p w14:paraId="720EF121" w14:textId="42458303" w:rsidR="008C6493" w:rsidRDefault="008C6493"/>
                          <w:p w14:paraId="7FBFE606" w14:textId="7FE86F82" w:rsidR="008C6493" w:rsidRDefault="008C6493"/>
                          <w:p w14:paraId="130ACDD5" w14:textId="208724BF" w:rsidR="008C6493" w:rsidRDefault="008C6493"/>
                          <w:p w14:paraId="7B9967FC" w14:textId="47371C04" w:rsidR="008C6493" w:rsidRDefault="008C6493"/>
                          <w:p w14:paraId="283AADD4" w14:textId="6E2B78D4" w:rsidR="008C6493" w:rsidRDefault="008C6493"/>
                          <w:p w14:paraId="14C73C8D" w14:textId="3A6AB77A" w:rsidR="008C6493" w:rsidRDefault="008C6493"/>
                          <w:p w14:paraId="3F280BC2" w14:textId="77777777" w:rsidR="003A41D0" w:rsidRDefault="003A41D0" w:rsidP="008C6493">
                            <w:pPr>
                              <w:spacing w:after="0" w:line="240" w:lineRule="auto"/>
                              <w:rPr>
                                <w:rFonts w:ascii="Arial" w:hAnsi="Arial" w:cs="Arial"/>
                                <w:b/>
                                <w:bCs/>
                              </w:rPr>
                            </w:pPr>
                          </w:p>
                          <w:p w14:paraId="727010A1" w14:textId="77777777" w:rsidR="003A41D0" w:rsidRDefault="003A41D0" w:rsidP="008C6493">
                            <w:pPr>
                              <w:spacing w:after="0" w:line="240" w:lineRule="auto"/>
                              <w:rPr>
                                <w:rFonts w:ascii="Arial" w:hAnsi="Arial" w:cs="Arial"/>
                                <w:b/>
                                <w:bCs/>
                              </w:rPr>
                            </w:pPr>
                          </w:p>
                          <w:p w14:paraId="4EE94602" w14:textId="7E2DFC0E" w:rsidR="008C6493" w:rsidRPr="00FB6BCA" w:rsidRDefault="008C6493" w:rsidP="008C6493">
                            <w:pPr>
                              <w:spacing w:after="0" w:line="240" w:lineRule="auto"/>
                              <w:rPr>
                                <w:rFonts w:ascii="Arial" w:hAnsi="Arial" w:cs="Arial"/>
                                <w:sz w:val="18"/>
                                <w:szCs w:val="18"/>
                              </w:rPr>
                            </w:pPr>
                            <w:r w:rsidRPr="00FB6BCA">
                              <w:rPr>
                                <w:rFonts w:ascii="Arial" w:hAnsi="Arial" w:cs="Arial"/>
                                <w:b/>
                                <w:bCs/>
                                <w:sz w:val="18"/>
                                <w:szCs w:val="18"/>
                              </w:rPr>
                              <w:t>Figure 1</w:t>
                            </w:r>
                            <w:r w:rsidRPr="00FB6BCA">
                              <w:rPr>
                                <w:rFonts w:ascii="Arial" w:hAnsi="Arial" w:cs="Arial"/>
                                <w:sz w:val="18"/>
                                <w:szCs w:val="18"/>
                              </w:rPr>
                              <w:t xml:space="preserve">. Proposed Complex Survey </w:t>
                            </w:r>
                            <w:r w:rsidR="003A41D0" w:rsidRPr="00FB6BCA">
                              <w:rPr>
                                <w:rFonts w:ascii="Arial" w:hAnsi="Arial" w:cs="Arial"/>
                                <w:sz w:val="18"/>
                                <w:szCs w:val="18"/>
                              </w:rPr>
                              <w:t xml:space="preserve">Design </w:t>
                            </w:r>
                            <w:r w:rsidRPr="00FB6BCA">
                              <w:rPr>
                                <w:rFonts w:ascii="Arial" w:hAnsi="Arial" w:cs="Arial"/>
                                <w:sz w:val="18"/>
                                <w:szCs w:val="18"/>
                              </w:rPr>
                              <w:t>Canonical Correlation Algorithm</w:t>
                            </w:r>
                          </w:p>
                          <w:p w14:paraId="09F674BE" w14:textId="77777777" w:rsidR="008C6493" w:rsidRDefault="008C6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61DF5" id="Text Box 2" o:spid="_x0000_s1034" type="#_x0000_t202" style="position:absolute;left:0;text-align:left;margin-left:220.35pt;margin-top:1.45pt;width:312.75pt;height:282.9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NzPQIAAIQEAAAOAAAAZHJzL2Uyb0RvYy54bWysVE1v2zAMvQ/YfxB0X5zvLk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" fillcolor="white [3201]" strokeweight=".5pt">
                <v:textbox>
                  <w:txbxContent>
                    <w:p w14:paraId="6D92C3BB" w14:textId="56FB78EE" w:rsidR="008C6493" w:rsidRDefault="008C6493"/>
                    <w:p w14:paraId="085B3840" w14:textId="2B933146" w:rsidR="008C6493" w:rsidRDefault="008C6493"/>
                    <w:p w14:paraId="48D61056" w14:textId="573D9F23" w:rsidR="008C6493" w:rsidRDefault="008C6493"/>
                    <w:p w14:paraId="720EF121" w14:textId="42458303" w:rsidR="008C6493" w:rsidRDefault="008C6493"/>
                    <w:p w14:paraId="7FBFE606" w14:textId="7FE86F82" w:rsidR="008C6493" w:rsidRDefault="008C6493"/>
                    <w:p w14:paraId="130ACDD5" w14:textId="208724BF" w:rsidR="008C6493" w:rsidRDefault="008C6493"/>
                    <w:p w14:paraId="7B9967FC" w14:textId="47371C04" w:rsidR="008C6493" w:rsidRDefault="008C6493"/>
                    <w:p w14:paraId="283AADD4" w14:textId="6E2B78D4" w:rsidR="008C6493" w:rsidRDefault="008C6493"/>
                    <w:p w14:paraId="14C73C8D" w14:textId="3A6AB77A" w:rsidR="008C6493" w:rsidRDefault="008C6493"/>
                    <w:p w14:paraId="3F280BC2" w14:textId="77777777" w:rsidR="003A41D0" w:rsidRDefault="003A41D0" w:rsidP="008C6493">
                      <w:pPr>
                        <w:spacing w:after="0" w:line="240" w:lineRule="auto"/>
                        <w:rPr>
                          <w:rFonts w:ascii="Arial" w:hAnsi="Arial" w:cs="Arial"/>
                          <w:b/>
                          <w:bCs/>
                        </w:rPr>
                      </w:pPr>
                    </w:p>
                    <w:p w14:paraId="727010A1" w14:textId="77777777" w:rsidR="003A41D0" w:rsidRDefault="003A41D0" w:rsidP="008C6493">
                      <w:pPr>
                        <w:spacing w:after="0" w:line="240" w:lineRule="auto"/>
                        <w:rPr>
                          <w:rFonts w:ascii="Arial" w:hAnsi="Arial" w:cs="Arial"/>
                          <w:b/>
                          <w:bCs/>
                        </w:rPr>
                      </w:pPr>
                    </w:p>
                    <w:p w14:paraId="4EE94602" w14:textId="7E2DFC0E" w:rsidR="008C6493" w:rsidRPr="00FB6BCA" w:rsidRDefault="008C6493" w:rsidP="008C6493">
                      <w:pPr>
                        <w:spacing w:after="0" w:line="240" w:lineRule="auto"/>
                        <w:rPr>
                          <w:rFonts w:ascii="Arial" w:hAnsi="Arial" w:cs="Arial"/>
                          <w:sz w:val="18"/>
                          <w:szCs w:val="18"/>
                        </w:rPr>
                      </w:pPr>
                      <w:r w:rsidRPr="00FB6BCA">
                        <w:rPr>
                          <w:rFonts w:ascii="Arial" w:hAnsi="Arial" w:cs="Arial"/>
                          <w:b/>
                          <w:bCs/>
                          <w:sz w:val="18"/>
                          <w:szCs w:val="18"/>
                        </w:rPr>
                        <w:t>Figure 1</w:t>
                      </w:r>
                      <w:r w:rsidRPr="00FB6BCA">
                        <w:rPr>
                          <w:rFonts w:ascii="Arial" w:hAnsi="Arial" w:cs="Arial"/>
                          <w:sz w:val="18"/>
                          <w:szCs w:val="18"/>
                        </w:rPr>
                        <w:t xml:space="preserve">. Proposed Complex Survey </w:t>
                      </w:r>
                      <w:r w:rsidR="003A41D0" w:rsidRPr="00FB6BCA">
                        <w:rPr>
                          <w:rFonts w:ascii="Arial" w:hAnsi="Arial" w:cs="Arial"/>
                          <w:sz w:val="18"/>
                          <w:szCs w:val="18"/>
                        </w:rPr>
                        <w:t xml:space="preserve">Design </w:t>
                      </w:r>
                      <w:r w:rsidRPr="00FB6BCA">
                        <w:rPr>
                          <w:rFonts w:ascii="Arial" w:hAnsi="Arial" w:cs="Arial"/>
                          <w:sz w:val="18"/>
                          <w:szCs w:val="18"/>
                        </w:rPr>
                        <w:t>Canonical Correlation Algorithm</w:t>
                      </w:r>
                    </w:p>
                    <w:p w14:paraId="09F674BE" w14:textId="77777777" w:rsidR="008C6493" w:rsidRDefault="008C6493"/>
                  </w:txbxContent>
                </v:textbox>
                <w10:wrap type="square"/>
              </v:shape>
            </w:pict>
          </mc:Fallback>
        </mc:AlternateContent>
      </w:r>
      <w:r w:rsidR="00DD5F4B">
        <w:rPr>
          <w:color w:val="auto"/>
          <w:sz w:val="22"/>
          <w:szCs w:val="22"/>
        </w:rPr>
        <w:t>E</w:t>
      </w:r>
      <w:r w:rsidR="00215CCD" w:rsidRPr="00BC6654">
        <w:rPr>
          <w:color w:val="auto"/>
          <w:sz w:val="22"/>
          <w:szCs w:val="22"/>
        </w:rPr>
        <w:t xml:space="preserve">xisting CCA methods that </w:t>
      </w:r>
      <w:r w:rsidR="00DD5F4B">
        <w:rPr>
          <w:color w:val="auto"/>
          <w:sz w:val="22"/>
          <w:szCs w:val="22"/>
        </w:rPr>
        <w:t xml:space="preserve">consider </w:t>
      </w:r>
      <w:r w:rsidR="00215CCD" w:rsidRPr="00BC6654">
        <w:rPr>
          <w:color w:val="auto"/>
          <w:sz w:val="22"/>
          <w:szCs w:val="22"/>
        </w:rPr>
        <w:t xml:space="preserve">survey weights can be used to </w:t>
      </w:r>
      <w:r w:rsidR="00DD5F4B">
        <w:rPr>
          <w:color w:val="auto"/>
          <w:sz w:val="22"/>
          <w:szCs w:val="22"/>
        </w:rPr>
        <w:t>identify</w:t>
      </w:r>
      <w:r w:rsidR="00215CCD" w:rsidRPr="00BC6654">
        <w:rPr>
          <w:color w:val="auto"/>
          <w:sz w:val="22"/>
          <w:szCs w:val="22"/>
        </w:rPr>
        <w:t xml:space="preserve"> canonical coefficients</w:t>
      </w:r>
      <w:r w:rsidR="00DD5F4B">
        <w:rPr>
          <w:color w:val="auto"/>
          <w:sz w:val="22"/>
          <w:szCs w:val="22"/>
        </w:rPr>
        <w:t>,</w:t>
      </w:r>
      <w:r w:rsidR="00215CCD" w:rsidRPr="00BC6654">
        <w:rPr>
          <w:color w:val="auto"/>
          <w:sz w:val="22"/>
          <w:szCs w:val="22"/>
        </w:rPr>
        <w:t xml:space="preserve"> which</w:t>
      </w:r>
      <w:r w:rsidR="00DD5F4B">
        <w:rPr>
          <w:color w:val="auto"/>
          <w:sz w:val="22"/>
          <w:szCs w:val="22"/>
        </w:rPr>
        <w:t>,</w:t>
      </w:r>
      <w:r w:rsidR="00215CCD" w:rsidRPr="00BC6654">
        <w:rPr>
          <w:color w:val="auto"/>
          <w:sz w:val="22"/>
          <w:szCs w:val="22"/>
        </w:rPr>
        <w:t xml:space="preserve"> in turn</w:t>
      </w:r>
      <w:r w:rsidR="00DD5F4B">
        <w:rPr>
          <w:color w:val="auto"/>
          <w:sz w:val="22"/>
          <w:szCs w:val="22"/>
        </w:rPr>
        <w:t>,</w:t>
      </w:r>
      <w:r w:rsidR="00215CCD" w:rsidRPr="00BC6654">
        <w:rPr>
          <w:color w:val="auto"/>
          <w:sz w:val="22"/>
          <w:szCs w:val="22"/>
        </w:rPr>
        <w:t xml:space="preserve"> can </w:t>
      </w:r>
      <w:r w:rsidR="00DD5F4B">
        <w:rPr>
          <w:color w:val="auto"/>
          <w:sz w:val="22"/>
          <w:szCs w:val="22"/>
        </w:rPr>
        <w:t xml:space="preserve">be used to </w:t>
      </w:r>
      <w:r w:rsidR="00781587">
        <w:rPr>
          <w:color w:val="auto"/>
          <w:sz w:val="22"/>
          <w:szCs w:val="22"/>
        </w:rPr>
        <w:t>calculate</w:t>
      </w:r>
      <w:r w:rsidR="00215CCD" w:rsidRPr="00BC6654">
        <w:rPr>
          <w:color w:val="auto"/>
          <w:sz w:val="22"/>
          <w:szCs w:val="22"/>
        </w:rPr>
        <w:t xml:space="preserve"> canonical variates. </w:t>
      </w:r>
      <w:r w:rsidR="00DD5F4B">
        <w:rPr>
          <w:color w:val="auto"/>
          <w:sz w:val="22"/>
          <w:szCs w:val="22"/>
        </w:rPr>
        <w:t>Once</w:t>
      </w:r>
      <w:r w:rsidR="009A60E8" w:rsidRPr="00BC6654">
        <w:rPr>
          <w:color w:val="auto"/>
          <w:sz w:val="22"/>
          <w:szCs w:val="22"/>
        </w:rPr>
        <w:t xml:space="preserve"> canonical </w:t>
      </w:r>
      <w:r w:rsidR="00215CCD" w:rsidRPr="00BC6654">
        <w:rPr>
          <w:color w:val="auto"/>
          <w:sz w:val="22"/>
          <w:szCs w:val="22"/>
        </w:rPr>
        <w:t>variates</w:t>
      </w:r>
      <w:r w:rsidR="009A60E8" w:rsidRPr="00BC6654">
        <w:rPr>
          <w:color w:val="auto"/>
          <w:sz w:val="22"/>
          <w:szCs w:val="22"/>
        </w:rPr>
        <w:t xml:space="preserve"> have been </w:t>
      </w:r>
      <w:r w:rsidR="00DD5F4B">
        <w:rPr>
          <w:color w:val="auto"/>
          <w:sz w:val="22"/>
          <w:szCs w:val="22"/>
        </w:rPr>
        <w:t>identified,</w:t>
      </w:r>
      <w:r w:rsidR="009A60E8" w:rsidRPr="00BC6654">
        <w:rPr>
          <w:color w:val="auto"/>
          <w:sz w:val="22"/>
          <w:szCs w:val="22"/>
        </w:rPr>
        <w:t xml:space="preserve"> </w:t>
      </w:r>
      <w:r w:rsidR="009A60E8" w:rsidRPr="00BC6654">
        <w:rPr>
          <w:i/>
          <w:iCs/>
          <w:color w:val="auto"/>
          <w:sz w:val="22"/>
          <w:szCs w:val="22"/>
        </w:rPr>
        <w:t>p</w:t>
      </w:r>
      <w:r w:rsidR="009A60E8" w:rsidRPr="00BC6654">
        <w:rPr>
          <w:color w:val="auto"/>
          <w:sz w:val="22"/>
          <w:szCs w:val="22"/>
        </w:rPr>
        <w:t>-values for canonical correlations can</w:t>
      </w:r>
      <w:r w:rsidR="00215CCD" w:rsidRPr="00BC6654">
        <w:rPr>
          <w:color w:val="auto"/>
          <w:sz w:val="22"/>
          <w:szCs w:val="22"/>
        </w:rPr>
        <w:t xml:space="preserve"> be estimated </w:t>
      </w:r>
      <w:r w:rsidR="009A60E8" w:rsidRPr="00BC6654">
        <w:rPr>
          <w:color w:val="auto"/>
          <w:sz w:val="22"/>
          <w:szCs w:val="22"/>
        </w:rPr>
        <w:t>us</w:t>
      </w:r>
      <w:r w:rsidR="00215CCD" w:rsidRPr="00BC6654">
        <w:rPr>
          <w:color w:val="auto"/>
          <w:sz w:val="22"/>
          <w:szCs w:val="22"/>
        </w:rPr>
        <w:t>ing</w:t>
      </w:r>
      <w:r w:rsidR="009A60E8" w:rsidRPr="00BC6654">
        <w:rPr>
          <w:color w:val="auto"/>
          <w:sz w:val="22"/>
          <w:szCs w:val="22"/>
        </w:rPr>
        <w:t xml:space="preserve"> </w:t>
      </w:r>
      <w:r w:rsidR="00215CCD" w:rsidRPr="00BC6654">
        <w:rPr>
          <w:color w:val="auto"/>
          <w:sz w:val="22"/>
          <w:szCs w:val="22"/>
        </w:rPr>
        <w:t xml:space="preserve">a set of </w:t>
      </w:r>
      <w:r w:rsidR="009A60E8" w:rsidRPr="00BC6654">
        <w:rPr>
          <w:color w:val="auto"/>
          <w:sz w:val="22"/>
          <w:szCs w:val="22"/>
        </w:rPr>
        <w:t xml:space="preserve">complex survey linear regression procedures. Linear regression survey procedures in </w:t>
      </w:r>
      <w:r w:rsidR="00DD5F4B">
        <w:rPr>
          <w:color w:val="auto"/>
          <w:sz w:val="22"/>
          <w:szCs w:val="22"/>
        </w:rPr>
        <w:t>modern statistical software</w:t>
      </w:r>
      <w:r w:rsidR="009A60E8" w:rsidRPr="00BC6654">
        <w:rPr>
          <w:color w:val="auto"/>
          <w:sz w:val="22"/>
          <w:szCs w:val="22"/>
        </w:rPr>
        <w:t xml:space="preserve"> can include not only survey weights but also </w:t>
      </w:r>
      <w:r w:rsidR="00DD5F4B">
        <w:rPr>
          <w:color w:val="auto"/>
          <w:sz w:val="22"/>
          <w:szCs w:val="22"/>
        </w:rPr>
        <w:t xml:space="preserve">information regarding </w:t>
      </w:r>
      <w:r w:rsidR="00215CCD" w:rsidRPr="00BC6654">
        <w:rPr>
          <w:color w:val="auto"/>
          <w:sz w:val="22"/>
          <w:szCs w:val="22"/>
        </w:rPr>
        <w:t>repetition weights, cluster</w:t>
      </w:r>
      <w:r w:rsidR="00DD5F4B">
        <w:rPr>
          <w:color w:val="auto"/>
          <w:sz w:val="22"/>
          <w:szCs w:val="22"/>
        </w:rPr>
        <w:t>s</w:t>
      </w:r>
      <w:r w:rsidR="00215CCD" w:rsidRPr="00BC6654">
        <w:rPr>
          <w:color w:val="auto"/>
          <w:sz w:val="22"/>
          <w:szCs w:val="22"/>
        </w:rPr>
        <w:t>,</w:t>
      </w:r>
      <w:r w:rsidR="009A60E8" w:rsidRPr="00BC6654">
        <w:rPr>
          <w:color w:val="auto"/>
          <w:sz w:val="22"/>
          <w:szCs w:val="22"/>
        </w:rPr>
        <w:t xml:space="preserve"> and strata.</w:t>
      </w:r>
    </w:p>
    <w:p w14:paraId="26822B39" w14:textId="4CD9EA03" w:rsidR="004169D4" w:rsidRPr="00BC6654" w:rsidRDefault="00EB0769" w:rsidP="00781587">
      <w:pPr>
        <w:pStyle w:val="Default"/>
        <w:widowControl w:val="0"/>
        <w:spacing w:after="80"/>
        <w:jc w:val="both"/>
        <w:rPr>
          <w:color w:val="auto"/>
          <w:sz w:val="22"/>
          <w:szCs w:val="22"/>
        </w:rPr>
      </w:pPr>
      <w:r w:rsidRPr="00BC6654">
        <w:rPr>
          <w:color w:val="auto"/>
          <w:sz w:val="22"/>
          <w:szCs w:val="22"/>
        </w:rPr>
        <w:t xml:space="preserve">For example, </w:t>
      </w:r>
      <w:r w:rsidR="00DD5F4B">
        <w:rPr>
          <w:color w:val="auto"/>
          <w:sz w:val="22"/>
          <w:szCs w:val="22"/>
        </w:rPr>
        <w:t xml:space="preserve">to implement </w:t>
      </w:r>
      <w:r w:rsidR="00100116">
        <w:rPr>
          <w:color w:val="auto"/>
          <w:sz w:val="22"/>
          <w:szCs w:val="22"/>
        </w:rPr>
        <w:t>Complex Survey Design CCA</w:t>
      </w:r>
      <w:r w:rsidR="00DD5F4B">
        <w:rPr>
          <w:color w:val="auto"/>
          <w:sz w:val="22"/>
          <w:szCs w:val="22"/>
        </w:rPr>
        <w:t xml:space="preserve"> in </w:t>
      </w:r>
      <w:r w:rsidRPr="00BC6654">
        <w:rPr>
          <w:color w:val="auto"/>
          <w:sz w:val="22"/>
          <w:szCs w:val="22"/>
        </w:rPr>
        <w:t>SAS</w:t>
      </w:r>
      <w:r w:rsidR="00DD5F4B">
        <w:rPr>
          <w:color w:val="auto"/>
          <w:sz w:val="22"/>
          <w:szCs w:val="22"/>
        </w:rPr>
        <w:t>,</w:t>
      </w:r>
      <w:r w:rsidRPr="00BC6654">
        <w:rPr>
          <w:color w:val="auto"/>
          <w:sz w:val="22"/>
          <w:szCs w:val="22"/>
        </w:rPr>
        <w:t xml:space="preserve"> </w:t>
      </w:r>
      <w:r w:rsidR="00DD5F4B">
        <w:rPr>
          <w:color w:val="auto"/>
          <w:sz w:val="22"/>
          <w:szCs w:val="22"/>
        </w:rPr>
        <w:t>we would</w:t>
      </w:r>
      <w:r w:rsidRPr="00BC6654">
        <w:rPr>
          <w:color w:val="auto"/>
          <w:sz w:val="22"/>
          <w:szCs w:val="22"/>
        </w:rPr>
        <w:t xml:space="preserve"> first</w:t>
      </w:r>
      <w:r w:rsidR="00DD5F4B">
        <w:rPr>
          <w:color w:val="auto"/>
          <w:sz w:val="22"/>
          <w:szCs w:val="22"/>
        </w:rPr>
        <w:t xml:space="preserve"> </w:t>
      </w:r>
      <w:r w:rsidRPr="00BC6654">
        <w:rPr>
          <w:color w:val="auto"/>
          <w:sz w:val="22"/>
          <w:szCs w:val="22"/>
        </w:rPr>
        <w:t xml:space="preserve">use PROC CANCOR, which allows the </w:t>
      </w:r>
      <w:r w:rsidR="00DD5F4B">
        <w:rPr>
          <w:color w:val="auto"/>
          <w:sz w:val="22"/>
          <w:szCs w:val="22"/>
        </w:rPr>
        <w:t xml:space="preserve">use of the </w:t>
      </w:r>
      <w:r w:rsidRPr="00BC6654">
        <w:rPr>
          <w:color w:val="auto"/>
          <w:sz w:val="22"/>
          <w:szCs w:val="22"/>
        </w:rPr>
        <w:t>WEIG</w:t>
      </w:r>
      <w:r w:rsidR="00DD5F4B">
        <w:rPr>
          <w:color w:val="auto"/>
          <w:sz w:val="22"/>
          <w:szCs w:val="22"/>
        </w:rPr>
        <w:t>H</w:t>
      </w:r>
      <w:r w:rsidRPr="00BC6654">
        <w:rPr>
          <w:color w:val="auto"/>
          <w:sz w:val="22"/>
          <w:szCs w:val="22"/>
        </w:rPr>
        <w:t xml:space="preserve">T statement to find appropriate point estimates for the canonical </w:t>
      </w:r>
      <w:r w:rsidR="003B2E93" w:rsidRPr="00BC6654">
        <w:rPr>
          <w:color w:val="auto"/>
          <w:sz w:val="22"/>
          <w:szCs w:val="22"/>
        </w:rPr>
        <w:t>coefficients</w:t>
      </w:r>
      <w:r w:rsidRPr="00BC6654">
        <w:rPr>
          <w:color w:val="auto"/>
          <w:sz w:val="22"/>
          <w:szCs w:val="22"/>
        </w:rPr>
        <w:t xml:space="preserve"> (</w:t>
      </w:r>
      <w:r w:rsidR="00C40F4B">
        <w:rPr>
          <w:color w:val="auto"/>
          <w:sz w:val="22"/>
          <w:szCs w:val="22"/>
        </w:rPr>
        <w:t xml:space="preserve">as </w:t>
      </w:r>
      <w:r w:rsidRPr="00BC6654">
        <w:rPr>
          <w:color w:val="auto"/>
          <w:sz w:val="22"/>
          <w:szCs w:val="22"/>
        </w:rPr>
        <w:t xml:space="preserve">cluster and strata information </w:t>
      </w:r>
      <w:r w:rsidR="00C40F4B">
        <w:rPr>
          <w:color w:val="auto"/>
          <w:sz w:val="22"/>
          <w:szCs w:val="22"/>
        </w:rPr>
        <w:t>are</w:t>
      </w:r>
      <w:r w:rsidRPr="00BC6654">
        <w:rPr>
          <w:color w:val="auto"/>
          <w:sz w:val="22"/>
          <w:szCs w:val="22"/>
        </w:rPr>
        <w:t xml:space="preserve"> only essential to calculate standard errors and </w:t>
      </w:r>
      <w:r w:rsidRPr="00781587">
        <w:rPr>
          <w:i/>
          <w:iCs/>
          <w:color w:val="auto"/>
          <w:sz w:val="22"/>
          <w:szCs w:val="22"/>
        </w:rPr>
        <w:t>p</w:t>
      </w:r>
      <w:r w:rsidRPr="00BC6654">
        <w:rPr>
          <w:color w:val="auto"/>
          <w:sz w:val="22"/>
          <w:szCs w:val="22"/>
        </w:rPr>
        <w:t xml:space="preserve">-values). </w:t>
      </w:r>
      <w:r w:rsidR="00C40F4B">
        <w:rPr>
          <w:color w:val="auto"/>
          <w:sz w:val="22"/>
          <w:szCs w:val="22"/>
        </w:rPr>
        <w:t>T</w:t>
      </w:r>
      <w:r w:rsidRPr="00BC6654">
        <w:rPr>
          <w:color w:val="auto"/>
          <w:sz w:val="22"/>
          <w:szCs w:val="22"/>
        </w:rPr>
        <w:t xml:space="preserve">hese </w:t>
      </w:r>
      <w:r w:rsidR="003B2E93" w:rsidRPr="00BC6654">
        <w:rPr>
          <w:color w:val="auto"/>
          <w:sz w:val="22"/>
          <w:szCs w:val="22"/>
        </w:rPr>
        <w:t>coefficients</w:t>
      </w:r>
      <w:r w:rsidRPr="00BC6654">
        <w:rPr>
          <w:color w:val="auto"/>
          <w:sz w:val="22"/>
          <w:szCs w:val="22"/>
        </w:rPr>
        <w:t xml:space="preserve"> can be used to find canonical variables </w:t>
      </w:r>
      <w:r w:rsidR="00C40F4B">
        <w:rPr>
          <w:color w:val="auto"/>
          <w:sz w:val="22"/>
          <w:szCs w:val="22"/>
        </w:rPr>
        <w:t xml:space="preserve">for inclusion into </w:t>
      </w:r>
      <w:r w:rsidRPr="00BC6654">
        <w:rPr>
          <w:color w:val="auto"/>
          <w:sz w:val="22"/>
          <w:szCs w:val="22"/>
        </w:rPr>
        <w:t>a simple PROC SURVEYREG</w:t>
      </w:r>
      <w:r w:rsidR="00C40F4B">
        <w:rPr>
          <w:color w:val="auto"/>
          <w:sz w:val="22"/>
          <w:szCs w:val="22"/>
        </w:rPr>
        <w:t>,</w:t>
      </w:r>
      <w:r w:rsidRPr="00BC6654">
        <w:rPr>
          <w:color w:val="auto"/>
          <w:sz w:val="22"/>
          <w:szCs w:val="22"/>
        </w:rPr>
        <w:t xml:space="preserve"> with WEIGHT, CLUSTER</w:t>
      </w:r>
      <w:r w:rsidR="00D174DC">
        <w:rPr>
          <w:color w:val="auto"/>
          <w:sz w:val="22"/>
          <w:szCs w:val="22"/>
        </w:rPr>
        <w:t>,</w:t>
      </w:r>
      <w:r w:rsidRPr="00BC6654">
        <w:rPr>
          <w:color w:val="auto"/>
          <w:sz w:val="22"/>
          <w:szCs w:val="22"/>
        </w:rPr>
        <w:t xml:space="preserve"> and STRATA statements</w:t>
      </w:r>
      <w:r w:rsidR="00C40F4B">
        <w:rPr>
          <w:color w:val="auto"/>
          <w:sz w:val="22"/>
          <w:szCs w:val="22"/>
        </w:rPr>
        <w:t>,</w:t>
      </w:r>
      <w:r w:rsidRPr="00BC6654">
        <w:rPr>
          <w:color w:val="auto"/>
          <w:sz w:val="22"/>
          <w:szCs w:val="22"/>
        </w:rPr>
        <w:t xml:space="preserve"> to find </w:t>
      </w:r>
      <w:r w:rsidRPr="00781587">
        <w:rPr>
          <w:i/>
          <w:iCs/>
          <w:color w:val="auto"/>
          <w:sz w:val="22"/>
          <w:szCs w:val="22"/>
        </w:rPr>
        <w:t>p</w:t>
      </w:r>
      <w:r w:rsidRPr="00BC6654">
        <w:rPr>
          <w:color w:val="auto"/>
          <w:sz w:val="22"/>
          <w:szCs w:val="22"/>
        </w:rPr>
        <w:t>-values.</w:t>
      </w:r>
    </w:p>
    <w:p w14:paraId="0345C85B" w14:textId="5539EB70" w:rsidR="00514A92" w:rsidRPr="00BC6654" w:rsidRDefault="00514A92" w:rsidP="00781587">
      <w:pPr>
        <w:pStyle w:val="Default"/>
        <w:widowControl w:val="0"/>
        <w:spacing w:after="80"/>
        <w:jc w:val="both"/>
        <w:rPr>
          <w:color w:val="auto"/>
          <w:sz w:val="22"/>
          <w:szCs w:val="22"/>
        </w:rPr>
      </w:pPr>
      <w:r w:rsidRPr="00BC6654">
        <w:rPr>
          <w:color w:val="auto"/>
          <w:sz w:val="22"/>
          <w:szCs w:val="22"/>
        </w:rPr>
        <w:t xml:space="preserve">A byproduct of the proposed algorithm is that we will obtain </w:t>
      </w:r>
      <w:r w:rsidRPr="00781587">
        <w:rPr>
          <w:i/>
          <w:iCs/>
          <w:color w:val="auto"/>
          <w:sz w:val="22"/>
          <w:szCs w:val="22"/>
        </w:rPr>
        <w:t>p</w:t>
      </w:r>
      <w:r w:rsidRPr="00BC6654">
        <w:rPr>
          <w:color w:val="auto"/>
          <w:sz w:val="22"/>
          <w:szCs w:val="22"/>
        </w:rPr>
        <w:t>-values for each individual</w:t>
      </w:r>
      <w:r w:rsidR="005A11F2" w:rsidRPr="00BC6654">
        <w:rPr>
          <w:color w:val="auto"/>
          <w:sz w:val="22"/>
          <w:szCs w:val="22"/>
        </w:rPr>
        <w:t xml:space="preserve"> </w:t>
      </w:r>
      <w:r w:rsidR="005A11F2" w:rsidRPr="00BC6654">
        <w:rPr>
          <w:i/>
          <w:iCs/>
          <w:color w:val="auto"/>
          <w:sz w:val="22"/>
          <w:szCs w:val="22"/>
        </w:rPr>
        <w:t>j</w:t>
      </w:r>
      <w:r w:rsidRPr="00BC6654">
        <w:rPr>
          <w:color w:val="auto"/>
          <w:sz w:val="22"/>
          <w:szCs w:val="22"/>
        </w:rPr>
        <w:t xml:space="preserve"> canonical correlation</w:t>
      </w:r>
      <w:r w:rsidR="005A11F2" w:rsidRPr="00BC6654">
        <w:rPr>
          <w:color w:val="auto"/>
          <w:sz w:val="22"/>
          <w:szCs w:val="22"/>
        </w:rPr>
        <w:t xml:space="preserve">, </w:t>
      </w:r>
      <w:r w:rsidR="00C22A49" w:rsidRPr="00BC6654">
        <w:rPr>
          <w:color w:val="auto"/>
          <w:sz w:val="22"/>
          <w:szCs w:val="22"/>
        </w:rPr>
        <w:t>i.e.,</w:t>
      </w:r>
      <w:r w:rsidR="005A11F2" w:rsidRPr="00BC6654">
        <w:rPr>
          <w:color w:val="auto"/>
          <w:sz w:val="22"/>
          <w:szCs w:val="22"/>
        </w:rPr>
        <w:t xml:space="preserv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j</m:t>
            </m:r>
          </m:sub>
        </m:sSub>
        <m:r>
          <w:rPr>
            <w:rFonts w:ascii="Cambria Math" w:hAnsi="Cambria Math"/>
            <w:sz w:val="22"/>
            <w:szCs w:val="22"/>
          </w:rPr>
          <m:t>=0,</m:t>
        </m:r>
      </m:oMath>
      <w:r w:rsidR="005A11F2" w:rsidRPr="00BC6654">
        <w:rPr>
          <w:rFonts w:eastAsiaTheme="minorEastAsia"/>
          <w:sz w:val="22"/>
          <w:szCs w:val="22"/>
        </w:rPr>
        <w:t xml:space="preserve"> while c</w:t>
      </w:r>
      <w:r w:rsidR="005A11F2" w:rsidRPr="00BC6654">
        <w:rPr>
          <w:color w:val="auto"/>
          <w:sz w:val="22"/>
          <w:szCs w:val="22"/>
        </w:rPr>
        <w:t xml:space="preserve">urrent software </w:t>
      </w:r>
      <w:r w:rsidR="00C22A49" w:rsidRPr="00BC6654">
        <w:rPr>
          <w:color w:val="auto"/>
          <w:sz w:val="22"/>
          <w:szCs w:val="22"/>
        </w:rPr>
        <w:t>tests</w:t>
      </w:r>
      <w:r w:rsidR="005A11F2" w:rsidRPr="00BC6654">
        <w:rPr>
          <w:color w:val="auto"/>
          <w:sz w:val="22"/>
          <w:szCs w:val="22"/>
        </w:rPr>
        <w:t xml:space="preserve"> the hypothesis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4</m:t>
            </m:r>
          </m:sub>
        </m:sSub>
        <m:r>
          <w:rPr>
            <w:rFonts w:ascii="Cambria Math" w:hAnsi="Cambria Math"/>
            <w:sz w:val="22"/>
            <w:szCs w:val="22"/>
          </w:rPr>
          <m:t>=0</m:t>
        </m:r>
      </m:oMath>
      <w:r w:rsidR="005A11F2" w:rsidRPr="00BC6654">
        <w:rPr>
          <w:rFonts w:eastAsiaTheme="minorEastAsia"/>
          <w:sz w:val="22"/>
          <w:szCs w:val="22"/>
        </w:rPr>
        <w:t xml:space="preserve">. </w:t>
      </w:r>
      <w:r w:rsidR="002D626C">
        <w:rPr>
          <w:color w:val="auto"/>
          <w:sz w:val="22"/>
          <w:szCs w:val="22"/>
        </w:rPr>
        <w:t>A</w:t>
      </w:r>
      <w:r w:rsidR="005A11F2" w:rsidRPr="00BC6654">
        <w:rPr>
          <w:color w:val="auto"/>
          <w:sz w:val="22"/>
          <w:szCs w:val="22"/>
        </w:rPr>
        <w:t xml:space="preserve"> further advantage of our enhanced CCA </w:t>
      </w:r>
      <w:r w:rsidR="002D626C">
        <w:rPr>
          <w:color w:val="auto"/>
          <w:sz w:val="22"/>
          <w:szCs w:val="22"/>
        </w:rPr>
        <w:t xml:space="preserve">algorithm </w:t>
      </w:r>
      <w:r w:rsidR="005A11F2" w:rsidRPr="00BC6654">
        <w:rPr>
          <w:color w:val="auto"/>
          <w:sz w:val="22"/>
          <w:szCs w:val="22"/>
        </w:rPr>
        <w:t xml:space="preserve">is that it </w:t>
      </w:r>
      <w:r w:rsidR="002D626C">
        <w:rPr>
          <w:color w:val="auto"/>
          <w:sz w:val="22"/>
          <w:szCs w:val="22"/>
        </w:rPr>
        <w:t xml:space="preserve">will </w:t>
      </w:r>
      <w:r w:rsidR="005A11F2" w:rsidRPr="00BC6654">
        <w:rPr>
          <w:color w:val="auto"/>
          <w:sz w:val="22"/>
          <w:szCs w:val="22"/>
        </w:rPr>
        <w:t>allow</w:t>
      </w:r>
      <w:r w:rsidR="002D626C">
        <w:rPr>
          <w:color w:val="auto"/>
          <w:sz w:val="22"/>
          <w:szCs w:val="22"/>
        </w:rPr>
        <w:t xml:space="preserve"> </w:t>
      </w:r>
      <w:r w:rsidR="005A11F2" w:rsidRPr="00BC6654">
        <w:rPr>
          <w:color w:val="auto"/>
          <w:sz w:val="22"/>
          <w:szCs w:val="22"/>
        </w:rPr>
        <w:t xml:space="preserve">the statistical significance of each canonical correlation (and the conclusions that might be drawn from the associated canonical structure) </w:t>
      </w:r>
      <w:r w:rsidR="002D626C">
        <w:rPr>
          <w:color w:val="auto"/>
          <w:sz w:val="22"/>
          <w:szCs w:val="22"/>
        </w:rPr>
        <w:t xml:space="preserve">to be evaluated </w:t>
      </w:r>
      <w:r w:rsidR="005A11F2" w:rsidRPr="00BC6654">
        <w:rPr>
          <w:color w:val="auto"/>
          <w:sz w:val="22"/>
          <w:szCs w:val="22"/>
        </w:rPr>
        <w:t xml:space="preserve">separately. </w:t>
      </w:r>
      <w:r w:rsidR="008450A9">
        <w:rPr>
          <w:color w:val="auto"/>
          <w:sz w:val="22"/>
          <w:szCs w:val="22"/>
        </w:rPr>
        <w:t>Because</w:t>
      </w:r>
      <w:r w:rsidR="008450A9" w:rsidRPr="00BC6654">
        <w:rPr>
          <w:color w:val="auto"/>
          <w:sz w:val="22"/>
          <w:szCs w:val="22"/>
        </w:rPr>
        <w:t xml:space="preserve"> </w:t>
      </w:r>
      <w:r w:rsidR="005A11F2" w:rsidRPr="00BC6654">
        <w:rPr>
          <w:color w:val="auto"/>
          <w:sz w:val="22"/>
          <w:szCs w:val="22"/>
        </w:rPr>
        <w:t>the effective sample size might change for each canonical correlation depending on the canonical coefficients</w:t>
      </w:r>
      <w:r w:rsidR="008450A9">
        <w:rPr>
          <w:color w:val="auto"/>
          <w:sz w:val="22"/>
          <w:szCs w:val="22"/>
        </w:rPr>
        <w:t>,</w:t>
      </w:r>
      <w:r w:rsidR="005A11F2" w:rsidRPr="00BC6654">
        <w:rPr>
          <w:color w:val="auto"/>
          <w:sz w:val="22"/>
          <w:szCs w:val="22"/>
        </w:rPr>
        <w:t xml:space="preserve"> a larger </w:t>
      </w:r>
      <w:r w:rsidR="008450A9">
        <w:rPr>
          <w:color w:val="auto"/>
          <w:sz w:val="22"/>
          <w:szCs w:val="22"/>
        </w:rPr>
        <w:t xml:space="preserve">correlation </w:t>
      </w:r>
      <w:r w:rsidR="005A11F2" w:rsidRPr="00BC6654">
        <w:rPr>
          <w:color w:val="auto"/>
          <w:sz w:val="22"/>
          <w:szCs w:val="22"/>
        </w:rPr>
        <w:t xml:space="preserve">magnitude might not imply a smaller </w:t>
      </w:r>
      <w:r w:rsidR="005A11F2" w:rsidRPr="00781587">
        <w:rPr>
          <w:i/>
          <w:iCs/>
          <w:color w:val="auto"/>
          <w:sz w:val="22"/>
          <w:szCs w:val="22"/>
        </w:rPr>
        <w:t>p</w:t>
      </w:r>
      <w:r w:rsidR="005A11F2" w:rsidRPr="00BC6654">
        <w:rPr>
          <w:color w:val="auto"/>
          <w:sz w:val="22"/>
          <w:szCs w:val="22"/>
        </w:rPr>
        <w:t>-value.</w:t>
      </w:r>
    </w:p>
    <w:p w14:paraId="4542060E" w14:textId="5F10C84B" w:rsidR="005C4434" w:rsidRPr="00BC6654" w:rsidRDefault="005C4434" w:rsidP="00781587">
      <w:pPr>
        <w:widowControl w:val="0"/>
        <w:spacing w:after="0" w:line="240" w:lineRule="auto"/>
        <w:jc w:val="both"/>
        <w:rPr>
          <w:rFonts w:ascii="Arial" w:hAnsi="Arial" w:cs="Arial"/>
          <w:u w:val="single"/>
        </w:rPr>
      </w:pPr>
      <w:r w:rsidRPr="00BC6654">
        <w:rPr>
          <w:rFonts w:ascii="Arial" w:hAnsi="Arial" w:cs="Arial"/>
          <w:u w:val="single"/>
        </w:rPr>
        <w:lastRenderedPageBreak/>
        <w:t>Preliminary Results for the 2021 N</w:t>
      </w:r>
      <w:r w:rsidR="00C22A49" w:rsidRPr="00BC6654">
        <w:rPr>
          <w:rFonts w:ascii="Arial" w:hAnsi="Arial" w:cs="Arial"/>
          <w:u w:val="single"/>
        </w:rPr>
        <w:t xml:space="preserve">ational </w:t>
      </w:r>
      <w:r w:rsidRPr="00BC6654">
        <w:rPr>
          <w:rFonts w:ascii="Arial" w:hAnsi="Arial" w:cs="Arial"/>
          <w:u w:val="single"/>
        </w:rPr>
        <w:t>Y</w:t>
      </w:r>
      <w:r w:rsidR="00C22A49" w:rsidRPr="00BC6654">
        <w:rPr>
          <w:rFonts w:ascii="Arial" w:hAnsi="Arial" w:cs="Arial"/>
          <w:u w:val="single"/>
        </w:rPr>
        <w:t>outh</w:t>
      </w:r>
      <w:r w:rsidRPr="00BC6654">
        <w:rPr>
          <w:rFonts w:ascii="Arial" w:hAnsi="Arial" w:cs="Arial"/>
          <w:u w:val="single"/>
        </w:rPr>
        <w:t xml:space="preserve"> T</w:t>
      </w:r>
      <w:r w:rsidR="00C22A49" w:rsidRPr="00BC6654">
        <w:rPr>
          <w:rFonts w:ascii="Arial" w:hAnsi="Arial" w:cs="Arial"/>
          <w:u w:val="single"/>
        </w:rPr>
        <w:t>obacco</w:t>
      </w:r>
      <w:r w:rsidRPr="00BC6654">
        <w:rPr>
          <w:rFonts w:ascii="Arial" w:hAnsi="Arial" w:cs="Arial"/>
          <w:u w:val="single"/>
        </w:rPr>
        <w:t xml:space="preserve"> S</w:t>
      </w:r>
      <w:r w:rsidR="00C22A49" w:rsidRPr="00BC6654">
        <w:rPr>
          <w:rFonts w:ascii="Arial" w:hAnsi="Arial" w:cs="Arial"/>
          <w:u w:val="single"/>
        </w:rPr>
        <w:t>urvey</w:t>
      </w:r>
    </w:p>
    <w:p w14:paraId="31C20058" w14:textId="77777777" w:rsidR="0032581B" w:rsidRDefault="00C570B4" w:rsidP="00781587">
      <w:pPr>
        <w:widowControl w:val="0"/>
        <w:spacing w:after="80" w:line="240" w:lineRule="auto"/>
        <w:jc w:val="both"/>
        <w:rPr>
          <w:rFonts w:ascii="Arial" w:hAnsi="Arial" w:cs="Arial"/>
        </w:rPr>
      </w:pPr>
      <w:r>
        <w:rPr>
          <w:rFonts w:ascii="Arial" w:hAnsi="Arial" w:cs="Arial"/>
        </w:rPr>
        <w:t>The</w:t>
      </w:r>
      <w:r w:rsidR="001E1A86" w:rsidRPr="00BC6654">
        <w:rPr>
          <w:rFonts w:ascii="Arial" w:hAnsi="Arial" w:cs="Arial"/>
        </w:rPr>
        <w:t xml:space="preserve"> proposed Complex Survey CCA </w:t>
      </w:r>
      <w:r>
        <w:rPr>
          <w:rFonts w:ascii="Arial" w:hAnsi="Arial" w:cs="Arial"/>
        </w:rPr>
        <w:t xml:space="preserve">method was </w:t>
      </w:r>
      <w:r w:rsidR="00EB7F3C">
        <w:rPr>
          <w:rFonts w:ascii="Arial" w:hAnsi="Arial" w:cs="Arial"/>
        </w:rPr>
        <w:t>applied to the 2021 NY</w:t>
      </w:r>
      <w:r w:rsidR="00AB75D3">
        <w:rPr>
          <w:rFonts w:ascii="Arial" w:hAnsi="Arial" w:cs="Arial"/>
        </w:rPr>
        <w:t xml:space="preserve">TS data set </w:t>
      </w:r>
      <w:r w:rsidR="009D10D2">
        <w:rPr>
          <w:rFonts w:ascii="Arial" w:hAnsi="Arial" w:cs="Arial"/>
        </w:rPr>
        <w:t>to</w:t>
      </w:r>
      <w:r w:rsidR="001E1A86" w:rsidRPr="00BC6654">
        <w:rPr>
          <w:rFonts w:ascii="Arial" w:hAnsi="Arial" w:cs="Arial"/>
        </w:rPr>
        <w:t xml:space="preserve"> </w:t>
      </w:r>
      <w:r>
        <w:rPr>
          <w:rFonts w:ascii="Arial" w:hAnsi="Arial" w:cs="Arial"/>
        </w:rPr>
        <w:t>evaluate</w:t>
      </w:r>
      <w:r w:rsidR="001E1A86" w:rsidRPr="00BC6654">
        <w:rPr>
          <w:rFonts w:ascii="Arial" w:hAnsi="Arial" w:cs="Arial"/>
        </w:rPr>
        <w:t xml:space="preserve"> </w:t>
      </w:r>
      <w:r w:rsidR="009D10D2">
        <w:rPr>
          <w:rFonts w:ascii="Arial" w:hAnsi="Arial" w:cs="Arial"/>
        </w:rPr>
        <w:t xml:space="preserve">the </w:t>
      </w:r>
      <w:r w:rsidR="001E1A86" w:rsidRPr="00BC6654">
        <w:rPr>
          <w:rFonts w:ascii="Arial" w:hAnsi="Arial" w:cs="Arial"/>
        </w:rPr>
        <w:t>relationship</w:t>
      </w:r>
      <w:r w:rsidR="009D10D2">
        <w:rPr>
          <w:rFonts w:ascii="Arial" w:hAnsi="Arial" w:cs="Arial"/>
        </w:rPr>
        <w:t>s</w:t>
      </w:r>
      <w:r w:rsidR="001E1A86" w:rsidRPr="00BC6654">
        <w:rPr>
          <w:rFonts w:ascii="Arial" w:hAnsi="Arial" w:cs="Arial"/>
        </w:rPr>
        <w:t xml:space="preserve"> of variables associated with </w:t>
      </w:r>
      <w:proofErr w:type="spellStart"/>
      <w:r w:rsidR="009D10D2">
        <w:rPr>
          <w:rFonts w:ascii="Arial" w:hAnsi="Arial" w:cs="Arial"/>
        </w:rPr>
        <w:t>p</w:t>
      </w:r>
      <w:r w:rsidR="001E1A86" w:rsidRPr="00BC6654">
        <w:rPr>
          <w:rFonts w:ascii="Arial" w:hAnsi="Arial" w:cs="Arial"/>
        </w:rPr>
        <w:t>olytobacco</w:t>
      </w:r>
      <w:proofErr w:type="spellEnd"/>
      <w:r w:rsidR="001E1A86" w:rsidRPr="00BC6654">
        <w:rPr>
          <w:rFonts w:ascii="Arial" w:hAnsi="Arial" w:cs="Arial"/>
        </w:rPr>
        <w:t xml:space="preserve"> </w:t>
      </w:r>
      <w:r w:rsidR="009D10D2">
        <w:rPr>
          <w:rFonts w:ascii="Arial" w:hAnsi="Arial" w:cs="Arial"/>
        </w:rPr>
        <w:t>u</w:t>
      </w:r>
      <w:r w:rsidR="001E1A86" w:rsidRPr="00BC6654">
        <w:rPr>
          <w:rFonts w:ascii="Arial" w:hAnsi="Arial" w:cs="Arial"/>
        </w:rPr>
        <w:t xml:space="preserve">se with measures of exposure to </w:t>
      </w:r>
      <w:r w:rsidR="00100116">
        <w:rPr>
          <w:rFonts w:ascii="Arial" w:hAnsi="Arial" w:cs="Arial"/>
        </w:rPr>
        <w:t>e</w:t>
      </w:r>
      <w:r w:rsidR="001E1A86" w:rsidRPr="00BC6654">
        <w:rPr>
          <w:rFonts w:ascii="Arial" w:hAnsi="Arial" w:cs="Arial"/>
        </w:rPr>
        <w:t>-cigarette internet marketing and with variables related to perceived addi</w:t>
      </w:r>
      <w:r w:rsidR="009D10D2">
        <w:rPr>
          <w:rFonts w:ascii="Arial" w:hAnsi="Arial" w:cs="Arial"/>
        </w:rPr>
        <w:t>c</w:t>
      </w:r>
      <w:r w:rsidR="001E1A86" w:rsidRPr="00BC6654">
        <w:rPr>
          <w:rFonts w:ascii="Arial" w:hAnsi="Arial" w:cs="Arial"/>
        </w:rPr>
        <w:t>tion relative to cigarettes. To demonstrate the usefulness of our proposed method for data sets with small sample sizes</w:t>
      </w:r>
      <w:r w:rsidR="009D10D2">
        <w:rPr>
          <w:rFonts w:ascii="Arial" w:hAnsi="Arial" w:cs="Arial"/>
        </w:rPr>
        <w:t>,</w:t>
      </w:r>
      <w:r w:rsidR="001E1A86" w:rsidRPr="00BC6654">
        <w:rPr>
          <w:rFonts w:ascii="Arial" w:hAnsi="Arial" w:cs="Arial"/>
        </w:rPr>
        <w:t xml:space="preserve"> we only </w:t>
      </w:r>
      <w:r w:rsidR="009D10D2">
        <w:rPr>
          <w:rFonts w:ascii="Arial" w:hAnsi="Arial" w:cs="Arial"/>
        </w:rPr>
        <w:t xml:space="preserve">examined </w:t>
      </w:r>
      <w:r w:rsidR="00EB7F3C">
        <w:rPr>
          <w:rFonts w:ascii="Arial" w:hAnsi="Arial" w:cs="Arial"/>
        </w:rPr>
        <w:t>two subsets:</w:t>
      </w:r>
      <w:r w:rsidR="00EB7F3C" w:rsidRPr="00BC6654">
        <w:rPr>
          <w:rFonts w:ascii="Arial" w:hAnsi="Arial" w:cs="Arial"/>
        </w:rPr>
        <w:t xml:space="preserve"> </w:t>
      </w:r>
      <w:r w:rsidR="00EB7F3C">
        <w:rPr>
          <w:rFonts w:ascii="Arial" w:hAnsi="Arial" w:cs="Arial"/>
        </w:rPr>
        <w:t xml:space="preserve">(1) </w:t>
      </w:r>
      <w:r w:rsidR="001E1A86" w:rsidRPr="00BC6654">
        <w:rPr>
          <w:rFonts w:ascii="Arial" w:hAnsi="Arial" w:cs="Arial"/>
        </w:rPr>
        <w:t>Asian American</w:t>
      </w:r>
      <w:r w:rsidR="009D10D2">
        <w:rPr>
          <w:rFonts w:ascii="Arial" w:hAnsi="Arial" w:cs="Arial"/>
        </w:rPr>
        <w:t>s</w:t>
      </w:r>
      <w:r w:rsidR="00EB7F3C">
        <w:rPr>
          <w:rFonts w:ascii="Arial" w:hAnsi="Arial" w:cs="Arial"/>
        </w:rPr>
        <w:t xml:space="preserve"> and (2)</w:t>
      </w:r>
      <w:r w:rsidR="001E1A86" w:rsidRPr="00BC6654">
        <w:rPr>
          <w:rFonts w:ascii="Arial" w:hAnsi="Arial" w:cs="Arial"/>
        </w:rPr>
        <w:t xml:space="preserve"> Pacific Islanders and Hawaiians.</w:t>
      </w:r>
    </w:p>
    <w:p w14:paraId="4AF2F315" w14:textId="3007AE99" w:rsidR="000E1B13" w:rsidRPr="00BC6654" w:rsidRDefault="001E1A86" w:rsidP="00781587">
      <w:pPr>
        <w:widowControl w:val="0"/>
        <w:spacing w:after="80" w:line="240" w:lineRule="auto"/>
        <w:jc w:val="both"/>
        <w:rPr>
          <w:rFonts w:ascii="Arial" w:hAnsi="Arial" w:cs="Arial"/>
        </w:rPr>
      </w:pPr>
      <w:r w:rsidRPr="00BC6654">
        <w:rPr>
          <w:rFonts w:ascii="Arial" w:hAnsi="Arial" w:cs="Arial"/>
        </w:rPr>
        <w:t xml:space="preserve">The canonical coefficients are </w:t>
      </w:r>
      <w:r w:rsidR="00FA1D87">
        <w:rPr>
          <w:rFonts w:ascii="Arial" w:hAnsi="Arial" w:cs="Arial"/>
        </w:rPr>
        <w:t>shown</w:t>
      </w:r>
      <w:r w:rsidR="00FA1D87" w:rsidRPr="00BC6654">
        <w:rPr>
          <w:rFonts w:ascii="Arial" w:hAnsi="Arial" w:cs="Arial"/>
        </w:rPr>
        <w:t xml:space="preserve"> </w:t>
      </w:r>
      <w:r w:rsidRPr="00BC6654">
        <w:rPr>
          <w:rFonts w:ascii="Arial" w:hAnsi="Arial" w:cs="Arial"/>
        </w:rPr>
        <w:t xml:space="preserve">in Table 1. </w:t>
      </w:r>
      <w:r w:rsidR="00FA1D87">
        <w:rPr>
          <w:rFonts w:ascii="Arial" w:hAnsi="Arial" w:cs="Arial"/>
        </w:rPr>
        <w:t>T</w:t>
      </w:r>
      <w:r w:rsidRPr="00BC6654">
        <w:rPr>
          <w:rFonts w:ascii="Arial" w:hAnsi="Arial" w:cs="Arial"/>
        </w:rPr>
        <w:t xml:space="preserve">hese values can be obtained </w:t>
      </w:r>
      <w:r w:rsidR="00FA1D87">
        <w:rPr>
          <w:rFonts w:ascii="Arial" w:hAnsi="Arial" w:cs="Arial"/>
        </w:rPr>
        <w:t>by considering only</w:t>
      </w:r>
      <w:r w:rsidRPr="00BC6654">
        <w:rPr>
          <w:rFonts w:ascii="Arial" w:hAnsi="Arial" w:cs="Arial"/>
        </w:rPr>
        <w:t xml:space="preserve"> survey weights.</w:t>
      </w:r>
      <w:r w:rsidR="009C506B" w:rsidRPr="00BC6654">
        <w:rPr>
          <w:rFonts w:ascii="Arial" w:hAnsi="Arial" w:cs="Arial"/>
        </w:rPr>
        <w:t xml:space="preserve"> The importance of our proposed Complex Survey CCA method is </w:t>
      </w:r>
      <w:r w:rsidR="00FA1D87">
        <w:rPr>
          <w:rFonts w:ascii="Arial" w:hAnsi="Arial" w:cs="Arial"/>
        </w:rPr>
        <w:t>shown</w:t>
      </w:r>
      <w:r w:rsidR="00FA1D87" w:rsidRPr="00BC6654">
        <w:rPr>
          <w:rFonts w:ascii="Arial" w:hAnsi="Arial" w:cs="Arial"/>
        </w:rPr>
        <w:t xml:space="preserve"> </w:t>
      </w:r>
      <w:r w:rsidR="009C506B" w:rsidRPr="00BC6654">
        <w:rPr>
          <w:rFonts w:ascii="Arial" w:hAnsi="Arial" w:cs="Arial"/>
        </w:rPr>
        <w:t xml:space="preserve">in Table </w:t>
      </w:r>
      <w:r w:rsidR="00FA1D87">
        <w:rPr>
          <w:rFonts w:ascii="Arial" w:hAnsi="Arial" w:cs="Arial"/>
        </w:rPr>
        <w:t>2,</w:t>
      </w:r>
      <w:r w:rsidR="009C506B" w:rsidRPr="00BC6654">
        <w:rPr>
          <w:rFonts w:ascii="Arial" w:hAnsi="Arial" w:cs="Arial"/>
        </w:rPr>
        <w:t xml:space="preserve"> which </w:t>
      </w:r>
      <w:r w:rsidR="00FA1D87">
        <w:rPr>
          <w:rFonts w:ascii="Arial" w:hAnsi="Arial" w:cs="Arial"/>
        </w:rPr>
        <w:t xml:space="preserve">compares the </w:t>
      </w:r>
      <w:r w:rsidR="009C506B" w:rsidRPr="00781587">
        <w:rPr>
          <w:rFonts w:ascii="Arial" w:hAnsi="Arial" w:cs="Arial"/>
          <w:i/>
          <w:iCs/>
        </w:rPr>
        <w:t>p</w:t>
      </w:r>
      <w:r w:rsidR="009C506B" w:rsidRPr="00BC6654">
        <w:rPr>
          <w:rFonts w:ascii="Arial" w:hAnsi="Arial" w:cs="Arial"/>
        </w:rPr>
        <w:t xml:space="preserve">-values obtained using existing statistical software that </w:t>
      </w:r>
      <w:r w:rsidR="00FA1D87">
        <w:rPr>
          <w:rFonts w:ascii="Arial" w:hAnsi="Arial" w:cs="Arial"/>
        </w:rPr>
        <w:t xml:space="preserve">considers only </w:t>
      </w:r>
      <w:r w:rsidR="009C506B" w:rsidRPr="00BC6654">
        <w:rPr>
          <w:rFonts w:ascii="Arial" w:hAnsi="Arial" w:cs="Arial"/>
        </w:rPr>
        <w:t xml:space="preserve">survey weights </w:t>
      </w:r>
      <w:r w:rsidR="00FA1D87">
        <w:rPr>
          <w:rFonts w:ascii="Arial" w:hAnsi="Arial" w:cs="Arial"/>
        </w:rPr>
        <w:t>with those obtained using</w:t>
      </w:r>
      <w:r w:rsidR="009C506B" w:rsidRPr="00BC6654">
        <w:rPr>
          <w:rFonts w:ascii="Arial" w:hAnsi="Arial" w:cs="Arial"/>
        </w:rPr>
        <w:t xml:space="preserve"> our </w:t>
      </w:r>
      <w:r w:rsidR="00FA1D87">
        <w:rPr>
          <w:rFonts w:ascii="Arial" w:hAnsi="Arial" w:cs="Arial"/>
        </w:rPr>
        <w:t xml:space="preserve">newly developed </w:t>
      </w:r>
      <w:r w:rsidR="009C506B" w:rsidRPr="00BC6654">
        <w:rPr>
          <w:rFonts w:ascii="Arial" w:hAnsi="Arial" w:cs="Arial"/>
        </w:rPr>
        <w:t>method</w:t>
      </w:r>
      <w:r w:rsidR="00FA1D87">
        <w:rPr>
          <w:rFonts w:ascii="Arial" w:hAnsi="Arial" w:cs="Arial"/>
        </w:rPr>
        <w:t>, which</w:t>
      </w:r>
      <w:r w:rsidR="00FA1D87" w:rsidRPr="00BC6654">
        <w:rPr>
          <w:rFonts w:ascii="Arial" w:hAnsi="Arial" w:cs="Arial"/>
        </w:rPr>
        <w:t xml:space="preserve"> </w:t>
      </w:r>
      <w:r w:rsidR="009C506B" w:rsidRPr="00BC6654">
        <w:rPr>
          <w:rFonts w:ascii="Arial" w:hAnsi="Arial" w:cs="Arial"/>
        </w:rPr>
        <w:t>incorporate</w:t>
      </w:r>
      <w:r w:rsidR="00FA1D87">
        <w:rPr>
          <w:rFonts w:ascii="Arial" w:hAnsi="Arial" w:cs="Arial"/>
        </w:rPr>
        <w:t>s</w:t>
      </w:r>
      <w:r w:rsidR="009C506B" w:rsidRPr="00BC6654">
        <w:rPr>
          <w:rFonts w:ascii="Arial" w:hAnsi="Arial" w:cs="Arial"/>
        </w:rPr>
        <w:t xml:space="preserve"> </w:t>
      </w:r>
      <w:r w:rsidR="00FA1D87">
        <w:rPr>
          <w:rFonts w:ascii="Arial" w:hAnsi="Arial" w:cs="Arial"/>
        </w:rPr>
        <w:t>the remaining</w:t>
      </w:r>
      <w:r w:rsidR="009C506B" w:rsidRPr="00BC6654">
        <w:rPr>
          <w:rFonts w:ascii="Arial" w:hAnsi="Arial" w:cs="Arial"/>
        </w:rPr>
        <w:t xml:space="preserve"> complex survey design elements</w:t>
      </w:r>
      <w:r w:rsidR="00FA1D87">
        <w:rPr>
          <w:rFonts w:ascii="Arial" w:hAnsi="Arial" w:cs="Arial"/>
        </w:rPr>
        <w:t>, resulting in</w:t>
      </w:r>
      <w:r w:rsidR="009C506B" w:rsidRPr="00BC6654">
        <w:rPr>
          <w:rFonts w:ascii="Arial" w:hAnsi="Arial" w:cs="Arial"/>
        </w:rPr>
        <w:t xml:space="preserve"> different conclusions </w:t>
      </w:r>
      <w:r w:rsidR="00FA1D87">
        <w:rPr>
          <w:rFonts w:ascii="Arial" w:hAnsi="Arial" w:cs="Arial"/>
        </w:rPr>
        <w:t>regarding</w:t>
      </w:r>
      <w:r w:rsidR="00FA1D87" w:rsidRPr="00BC6654">
        <w:rPr>
          <w:rFonts w:ascii="Arial" w:hAnsi="Arial" w:cs="Arial"/>
        </w:rPr>
        <w:t xml:space="preserve"> </w:t>
      </w:r>
      <w:r w:rsidR="009C506B" w:rsidRPr="00BC6654">
        <w:rPr>
          <w:rFonts w:ascii="Arial" w:hAnsi="Arial" w:cs="Arial"/>
        </w:rPr>
        <w:t xml:space="preserve">the significance of the </w:t>
      </w:r>
      <w:r w:rsidR="00FA1D87">
        <w:rPr>
          <w:rFonts w:ascii="Arial" w:hAnsi="Arial" w:cs="Arial"/>
        </w:rPr>
        <w:t>first</w:t>
      </w:r>
      <w:r w:rsidR="009C506B" w:rsidRPr="00BC6654">
        <w:rPr>
          <w:rFonts w:ascii="Arial" w:hAnsi="Arial" w:cs="Arial"/>
        </w:rPr>
        <w:t xml:space="preserve"> canonical correlation</w:t>
      </w:r>
      <w:r w:rsidR="00FA1D87">
        <w:rPr>
          <w:rFonts w:ascii="Arial" w:hAnsi="Arial" w:cs="Arial"/>
        </w:rPr>
        <w:t xml:space="preserve"> and the</w:t>
      </w:r>
      <w:r w:rsidR="009C506B" w:rsidRPr="00BC6654">
        <w:rPr>
          <w:rFonts w:ascii="Arial" w:hAnsi="Arial" w:cs="Arial"/>
        </w:rPr>
        <w:t xml:space="preserve"> relationships </w:t>
      </w:r>
      <w:r w:rsidR="00FA1D87">
        <w:rPr>
          <w:rFonts w:ascii="Arial" w:hAnsi="Arial" w:cs="Arial"/>
        </w:rPr>
        <w:t xml:space="preserve">that can be </w:t>
      </w:r>
      <w:r w:rsidR="009C506B" w:rsidRPr="00BC6654">
        <w:rPr>
          <w:rFonts w:ascii="Arial" w:hAnsi="Arial" w:cs="Arial"/>
        </w:rPr>
        <w:t>inferred from the examination of canonical coefficients.</w:t>
      </w:r>
      <w:r w:rsidR="00781587">
        <w:rPr>
          <w:rFonts w:ascii="Arial" w:hAnsi="Arial" w:cs="Arial"/>
        </w:rPr>
        <w:t xml:space="preserve"> The weights in red are the dominant weights and hence the focus of our conclusions.</w:t>
      </w:r>
    </w:p>
    <w:tbl>
      <w:tblPr>
        <w:tblStyle w:val="TableGrid"/>
        <w:tblW w:w="0" w:type="auto"/>
        <w:tblCellMar>
          <w:top w:w="14" w:type="dxa"/>
          <w:left w:w="43" w:type="dxa"/>
          <w:bottom w:w="14" w:type="dxa"/>
          <w:right w:w="43" w:type="dxa"/>
        </w:tblCellMar>
        <w:tblLook w:val="04A0" w:firstRow="1" w:lastRow="0" w:firstColumn="1" w:lastColumn="0" w:noHBand="0" w:noVBand="1"/>
      </w:tblPr>
      <w:tblGrid>
        <w:gridCol w:w="657"/>
        <w:gridCol w:w="8152"/>
        <w:gridCol w:w="937"/>
        <w:gridCol w:w="1044"/>
      </w:tblGrid>
      <w:tr w:rsidR="008A5130" w:rsidRPr="00D95FC7" w14:paraId="157FD2B1" w14:textId="77777777" w:rsidTr="00781587">
        <w:tc>
          <w:tcPr>
            <w:tcW w:w="10790" w:type="dxa"/>
            <w:gridSpan w:val="4"/>
            <w:tcBorders>
              <w:top w:val="nil"/>
              <w:left w:val="nil"/>
              <w:right w:val="nil"/>
            </w:tcBorders>
          </w:tcPr>
          <w:p w14:paraId="72F0A892" w14:textId="58752195" w:rsidR="008A5130" w:rsidRDefault="008A5130" w:rsidP="00781587">
            <w:pPr>
              <w:widowControl w:val="0"/>
              <w:rPr>
                <w:rFonts w:ascii="Arial" w:hAnsi="Arial" w:cs="Arial"/>
                <w:sz w:val="18"/>
                <w:szCs w:val="18"/>
              </w:rPr>
            </w:pPr>
            <w:r w:rsidRPr="00781587">
              <w:rPr>
                <w:rFonts w:ascii="Arial" w:hAnsi="Arial" w:cs="Arial"/>
                <w:b/>
                <w:bCs/>
                <w:sz w:val="18"/>
                <w:szCs w:val="18"/>
              </w:rPr>
              <w:t>Table 1</w:t>
            </w:r>
            <w:r>
              <w:rPr>
                <w:rFonts w:ascii="Arial" w:hAnsi="Arial" w:cs="Arial"/>
                <w:sz w:val="18"/>
                <w:szCs w:val="18"/>
              </w:rPr>
              <w:t>. Canonical coefficients</w:t>
            </w:r>
            <w:r w:rsidR="002A07DF">
              <w:rPr>
                <w:rFonts w:ascii="Arial" w:hAnsi="Arial" w:cs="Arial"/>
                <w:sz w:val="18"/>
                <w:szCs w:val="18"/>
              </w:rPr>
              <w:t xml:space="preserve"> (dominant coefficients are in red font).</w:t>
            </w:r>
          </w:p>
        </w:tc>
      </w:tr>
      <w:tr w:rsidR="00726412" w:rsidRPr="00D95FC7" w14:paraId="19600209" w14:textId="77777777" w:rsidTr="00781587">
        <w:tc>
          <w:tcPr>
            <w:tcW w:w="8809" w:type="dxa"/>
            <w:gridSpan w:val="2"/>
            <w:vMerge w:val="restart"/>
            <w:vAlign w:val="center"/>
          </w:tcPr>
          <w:p w14:paraId="5A1AD3F1" w14:textId="2E005C4C" w:rsidR="00726412" w:rsidRPr="0032581B" w:rsidRDefault="0032581B" w:rsidP="0032581B">
            <w:pPr>
              <w:widowControl w:val="0"/>
              <w:jc w:val="center"/>
              <w:rPr>
                <w:rFonts w:ascii="Arial" w:hAnsi="Arial" w:cs="Arial"/>
                <w:b/>
                <w:bCs/>
                <w:sz w:val="18"/>
                <w:szCs w:val="18"/>
              </w:rPr>
            </w:pPr>
            <w:r w:rsidRPr="0032581B">
              <w:rPr>
                <w:rFonts w:ascii="Arial" w:hAnsi="Arial" w:cs="Arial"/>
                <w:b/>
                <w:bCs/>
                <w:sz w:val="20"/>
                <w:szCs w:val="20"/>
              </w:rPr>
              <w:t>2021 NYTS Variables</w:t>
            </w:r>
          </w:p>
        </w:tc>
        <w:tc>
          <w:tcPr>
            <w:tcW w:w="1981" w:type="dxa"/>
            <w:gridSpan w:val="2"/>
            <w:vAlign w:val="center"/>
          </w:tcPr>
          <w:p w14:paraId="3AF30DAA" w14:textId="551E10BF" w:rsidR="00726412" w:rsidRPr="005C0464" w:rsidRDefault="00726412" w:rsidP="00781587">
            <w:pPr>
              <w:widowControl w:val="0"/>
              <w:jc w:val="center"/>
              <w:rPr>
                <w:rFonts w:ascii="Arial" w:hAnsi="Arial" w:cs="Arial"/>
                <w:sz w:val="18"/>
                <w:szCs w:val="18"/>
              </w:rPr>
            </w:pPr>
            <w:r>
              <w:rPr>
                <w:rFonts w:ascii="Arial" w:hAnsi="Arial" w:cs="Arial"/>
                <w:sz w:val="18"/>
                <w:szCs w:val="18"/>
              </w:rPr>
              <w:t>Canonical coefficients</w:t>
            </w:r>
          </w:p>
        </w:tc>
      </w:tr>
      <w:tr w:rsidR="00726412" w:rsidRPr="00D95FC7" w14:paraId="60405755" w14:textId="1301F19C" w:rsidTr="00781587">
        <w:tc>
          <w:tcPr>
            <w:tcW w:w="8809" w:type="dxa"/>
            <w:gridSpan w:val="2"/>
            <w:vMerge/>
            <w:vAlign w:val="center"/>
          </w:tcPr>
          <w:p w14:paraId="6930908C" w14:textId="77777777" w:rsidR="00726412" w:rsidRDefault="00726412" w:rsidP="00781587">
            <w:pPr>
              <w:widowControl w:val="0"/>
              <w:rPr>
                <w:rFonts w:ascii="Arial" w:hAnsi="Arial" w:cs="Arial"/>
                <w:sz w:val="18"/>
                <w:szCs w:val="18"/>
              </w:rPr>
            </w:pPr>
          </w:p>
        </w:tc>
        <w:tc>
          <w:tcPr>
            <w:tcW w:w="937" w:type="dxa"/>
            <w:vAlign w:val="center"/>
          </w:tcPr>
          <w:p w14:paraId="07263809" w14:textId="0A5F8E38" w:rsidR="00726412" w:rsidRDefault="00726412" w:rsidP="00781587">
            <w:pPr>
              <w:widowControl w:val="0"/>
              <w:jc w:val="center"/>
              <w:rPr>
                <w:rFonts w:ascii="Arial" w:hAnsi="Arial" w:cs="Arial"/>
                <w:sz w:val="18"/>
                <w:szCs w:val="18"/>
              </w:rPr>
            </w:pPr>
            <w:r>
              <w:rPr>
                <w:rFonts w:ascii="Arial" w:hAnsi="Arial" w:cs="Arial"/>
                <w:sz w:val="18"/>
                <w:szCs w:val="18"/>
              </w:rPr>
              <w:t>Asian Americans</w:t>
            </w:r>
            <w:r w:rsidR="00FA1D87">
              <w:rPr>
                <w:rFonts w:ascii="Arial" w:hAnsi="Arial" w:cs="Arial"/>
                <w:sz w:val="18"/>
                <w:szCs w:val="18"/>
              </w:rPr>
              <w:t xml:space="preserve"> (n = 1150)</w:t>
            </w:r>
          </w:p>
        </w:tc>
        <w:tc>
          <w:tcPr>
            <w:tcW w:w="1044" w:type="dxa"/>
            <w:vAlign w:val="center"/>
          </w:tcPr>
          <w:p w14:paraId="3131FA08" w14:textId="77777777" w:rsidR="00726412" w:rsidRDefault="00726412" w:rsidP="002B7106">
            <w:pPr>
              <w:widowControl w:val="0"/>
              <w:jc w:val="center"/>
              <w:rPr>
                <w:rFonts w:ascii="Arial" w:hAnsi="Arial" w:cs="Arial"/>
                <w:sz w:val="18"/>
                <w:szCs w:val="18"/>
              </w:rPr>
            </w:pPr>
            <w:r w:rsidRPr="005C0464">
              <w:rPr>
                <w:rFonts w:ascii="Arial" w:hAnsi="Arial" w:cs="Arial"/>
                <w:sz w:val="18"/>
                <w:szCs w:val="18"/>
              </w:rPr>
              <w:t>Pacific Islanders and Hawaiians</w:t>
            </w:r>
          </w:p>
          <w:p w14:paraId="4C9E9755" w14:textId="276F50F4" w:rsidR="00C57776" w:rsidRDefault="00C57776" w:rsidP="00781587">
            <w:pPr>
              <w:widowControl w:val="0"/>
              <w:jc w:val="center"/>
              <w:rPr>
                <w:rFonts w:ascii="Arial" w:hAnsi="Arial" w:cs="Arial"/>
                <w:sz w:val="18"/>
                <w:szCs w:val="18"/>
              </w:rPr>
            </w:pPr>
            <w:r>
              <w:rPr>
                <w:rFonts w:ascii="Arial" w:hAnsi="Arial" w:cs="Arial"/>
                <w:sz w:val="18"/>
                <w:szCs w:val="18"/>
              </w:rPr>
              <w:t>(n = 439)</w:t>
            </w:r>
          </w:p>
        </w:tc>
      </w:tr>
      <w:tr w:rsidR="00726412" w:rsidRPr="00D95FC7" w14:paraId="48EB9AEF" w14:textId="2D7106EE" w:rsidTr="00781587">
        <w:tc>
          <w:tcPr>
            <w:tcW w:w="10790" w:type="dxa"/>
            <w:gridSpan w:val="4"/>
            <w:vAlign w:val="center"/>
          </w:tcPr>
          <w:p w14:paraId="6423B31F" w14:textId="508CECD3" w:rsidR="00726412" w:rsidRPr="00781587" w:rsidRDefault="00726412" w:rsidP="00781587">
            <w:pPr>
              <w:widowControl w:val="0"/>
              <w:jc w:val="center"/>
              <w:rPr>
                <w:rFonts w:ascii="Arial" w:hAnsi="Arial" w:cs="Arial"/>
                <w:b/>
                <w:bCs/>
                <w:sz w:val="18"/>
                <w:szCs w:val="18"/>
              </w:rPr>
            </w:pPr>
            <w:r w:rsidRPr="00781587">
              <w:rPr>
                <w:rFonts w:ascii="Arial" w:hAnsi="Arial" w:cs="Arial"/>
                <w:b/>
                <w:bCs/>
                <w:i/>
                <w:iCs/>
                <w:sz w:val="18"/>
                <w:szCs w:val="18"/>
              </w:rPr>
              <w:t>X</w:t>
            </w:r>
            <w:r w:rsidRPr="00781587">
              <w:rPr>
                <w:rFonts w:ascii="Arial" w:hAnsi="Arial" w:cs="Arial"/>
                <w:b/>
                <w:bCs/>
                <w:sz w:val="18"/>
                <w:szCs w:val="18"/>
              </w:rPr>
              <w:t>: Polytobacco Use Variables</w:t>
            </w:r>
          </w:p>
        </w:tc>
      </w:tr>
      <w:tr w:rsidR="00FA1D87" w:rsidRPr="00417668" w14:paraId="200DDD5D" w14:textId="63EA5155" w:rsidTr="00781587">
        <w:tc>
          <w:tcPr>
            <w:tcW w:w="657" w:type="dxa"/>
            <w:vAlign w:val="center"/>
          </w:tcPr>
          <w:p w14:paraId="04C3DD30" w14:textId="12B74B50" w:rsidR="005C0464" w:rsidRPr="00781587" w:rsidRDefault="005C0464" w:rsidP="00781587">
            <w:pPr>
              <w:widowControl w:val="0"/>
              <w:rPr>
                <w:rFonts w:ascii="Arial" w:hAnsi="Arial" w:cs="Arial"/>
                <w:sz w:val="18"/>
                <w:szCs w:val="18"/>
              </w:rPr>
            </w:pPr>
            <w:r w:rsidRPr="00781587">
              <w:rPr>
                <w:rFonts w:ascii="Arial" w:hAnsi="Arial" w:cs="Arial"/>
                <w:sz w:val="18"/>
                <w:szCs w:val="18"/>
              </w:rPr>
              <w:t>QN9</w:t>
            </w:r>
          </w:p>
        </w:tc>
        <w:tc>
          <w:tcPr>
            <w:tcW w:w="8152" w:type="dxa"/>
            <w:vAlign w:val="center"/>
          </w:tcPr>
          <w:p w14:paraId="69092CF0" w14:textId="29272EE8"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use e-cigarettes?</w:t>
            </w:r>
          </w:p>
        </w:tc>
        <w:tc>
          <w:tcPr>
            <w:tcW w:w="937" w:type="dxa"/>
            <w:vAlign w:val="center"/>
          </w:tcPr>
          <w:p w14:paraId="33631C50" w14:textId="5EFDE46D" w:rsidR="005C0464" w:rsidRDefault="005C0464" w:rsidP="00781587">
            <w:pPr>
              <w:widowControl w:val="0"/>
              <w:jc w:val="center"/>
              <w:rPr>
                <w:rFonts w:ascii="Arial" w:hAnsi="Arial" w:cs="Arial"/>
                <w:sz w:val="18"/>
                <w:szCs w:val="18"/>
              </w:rPr>
            </w:pPr>
            <w:r>
              <w:rPr>
                <w:rFonts w:ascii="Arial" w:hAnsi="Arial" w:cs="Arial"/>
                <w:sz w:val="18"/>
                <w:szCs w:val="18"/>
              </w:rPr>
              <w:t>−0.13</w:t>
            </w:r>
          </w:p>
        </w:tc>
        <w:tc>
          <w:tcPr>
            <w:tcW w:w="1044" w:type="dxa"/>
            <w:vAlign w:val="center"/>
          </w:tcPr>
          <w:p w14:paraId="2F3F1B9F" w14:textId="1027771B" w:rsidR="005C0464" w:rsidRDefault="004E2620" w:rsidP="00781587">
            <w:pPr>
              <w:widowControl w:val="0"/>
              <w:jc w:val="center"/>
              <w:rPr>
                <w:rFonts w:ascii="Arial" w:hAnsi="Arial" w:cs="Arial"/>
                <w:sz w:val="18"/>
                <w:szCs w:val="18"/>
              </w:rPr>
            </w:pPr>
            <w:r w:rsidRPr="004E2620">
              <w:rPr>
                <w:rFonts w:ascii="Arial" w:hAnsi="Arial" w:cs="Arial"/>
                <w:sz w:val="18"/>
                <w:szCs w:val="18"/>
              </w:rPr>
              <w:t>0.32</w:t>
            </w:r>
          </w:p>
        </w:tc>
      </w:tr>
      <w:tr w:rsidR="00C31D36" w:rsidRPr="00417668" w14:paraId="370B7BD2" w14:textId="77777777" w:rsidTr="00781587">
        <w:tc>
          <w:tcPr>
            <w:tcW w:w="657" w:type="dxa"/>
            <w:vAlign w:val="center"/>
          </w:tcPr>
          <w:p w14:paraId="4EF1FB05" w14:textId="076C2290" w:rsidR="005C0464" w:rsidRPr="00781587" w:rsidRDefault="005C0464" w:rsidP="00781587">
            <w:pPr>
              <w:widowControl w:val="0"/>
              <w:rPr>
                <w:rFonts w:ascii="Arial" w:hAnsi="Arial" w:cs="Arial"/>
                <w:sz w:val="18"/>
                <w:szCs w:val="18"/>
              </w:rPr>
            </w:pPr>
            <w:r w:rsidRPr="00781587">
              <w:rPr>
                <w:rFonts w:ascii="Arial" w:hAnsi="Arial" w:cs="Arial"/>
                <w:sz w:val="18"/>
                <w:szCs w:val="18"/>
              </w:rPr>
              <w:t>QN38</w:t>
            </w:r>
          </w:p>
        </w:tc>
        <w:tc>
          <w:tcPr>
            <w:tcW w:w="8152" w:type="dxa"/>
            <w:vAlign w:val="center"/>
          </w:tcPr>
          <w:p w14:paraId="3437DE89" w14:textId="1D5578CB"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cigarettes?</w:t>
            </w:r>
          </w:p>
        </w:tc>
        <w:tc>
          <w:tcPr>
            <w:tcW w:w="937" w:type="dxa"/>
            <w:vAlign w:val="center"/>
          </w:tcPr>
          <w:p w14:paraId="3725ECC4" w14:textId="2EB203CA" w:rsidR="005C0464" w:rsidRDefault="005C0464" w:rsidP="00781587">
            <w:pPr>
              <w:widowControl w:val="0"/>
              <w:jc w:val="center"/>
              <w:rPr>
                <w:rFonts w:ascii="Arial" w:hAnsi="Arial" w:cs="Arial"/>
                <w:sz w:val="18"/>
                <w:szCs w:val="18"/>
              </w:rPr>
            </w:pPr>
            <w:r>
              <w:rPr>
                <w:rFonts w:ascii="Arial" w:hAnsi="Arial" w:cs="Arial"/>
                <w:sz w:val="18"/>
                <w:szCs w:val="18"/>
              </w:rPr>
              <w:t>3.03</w:t>
            </w:r>
          </w:p>
        </w:tc>
        <w:tc>
          <w:tcPr>
            <w:tcW w:w="1044" w:type="dxa"/>
            <w:vAlign w:val="center"/>
          </w:tcPr>
          <w:p w14:paraId="62B1BEA0" w14:textId="3546E630" w:rsidR="005C0464" w:rsidRDefault="004E2620" w:rsidP="00781587">
            <w:pPr>
              <w:widowControl w:val="0"/>
              <w:jc w:val="center"/>
              <w:rPr>
                <w:rFonts w:ascii="Arial" w:hAnsi="Arial" w:cs="Arial"/>
                <w:sz w:val="18"/>
                <w:szCs w:val="18"/>
              </w:rPr>
            </w:pPr>
            <w:r w:rsidRPr="004E2620">
              <w:rPr>
                <w:rFonts w:ascii="Arial" w:hAnsi="Arial" w:cs="Arial"/>
                <w:sz w:val="18"/>
                <w:szCs w:val="18"/>
              </w:rPr>
              <w:t>0.50</w:t>
            </w:r>
          </w:p>
        </w:tc>
      </w:tr>
      <w:tr w:rsidR="00C31D36" w:rsidRPr="00417668" w14:paraId="7E7F6CB4" w14:textId="77777777" w:rsidTr="00781587">
        <w:tc>
          <w:tcPr>
            <w:tcW w:w="657" w:type="dxa"/>
            <w:vAlign w:val="center"/>
          </w:tcPr>
          <w:p w14:paraId="4A6DE8DA" w14:textId="4722E54A" w:rsidR="005C0464" w:rsidRPr="00781587" w:rsidRDefault="005C0464" w:rsidP="00781587">
            <w:pPr>
              <w:widowControl w:val="0"/>
              <w:rPr>
                <w:rFonts w:ascii="Arial" w:hAnsi="Arial" w:cs="Arial"/>
                <w:sz w:val="18"/>
                <w:szCs w:val="18"/>
              </w:rPr>
            </w:pPr>
            <w:r w:rsidRPr="00781587">
              <w:rPr>
                <w:rFonts w:ascii="Arial" w:hAnsi="Arial" w:cs="Arial"/>
                <w:sz w:val="18"/>
                <w:szCs w:val="18"/>
              </w:rPr>
              <w:t>QN40</w:t>
            </w:r>
          </w:p>
        </w:tc>
        <w:tc>
          <w:tcPr>
            <w:tcW w:w="8152" w:type="dxa"/>
            <w:vAlign w:val="center"/>
          </w:tcPr>
          <w:p w14:paraId="758AE216" w14:textId="77426A5E" w:rsidR="005C0464" w:rsidRPr="00781587" w:rsidRDefault="005C0464" w:rsidP="00781587">
            <w:pPr>
              <w:widowControl w:val="0"/>
              <w:autoSpaceDE w:val="0"/>
              <w:autoSpaceDN w:val="0"/>
              <w:adjustRightInd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the days you smoked, about how many cigarettes did you smoke per day?</w:t>
            </w:r>
          </w:p>
        </w:tc>
        <w:tc>
          <w:tcPr>
            <w:tcW w:w="937" w:type="dxa"/>
            <w:vAlign w:val="center"/>
          </w:tcPr>
          <w:p w14:paraId="2D9EF59A" w14:textId="21A34D4F" w:rsidR="005C0464"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−4.49</w:t>
            </w:r>
          </w:p>
        </w:tc>
        <w:tc>
          <w:tcPr>
            <w:tcW w:w="1044" w:type="dxa"/>
            <w:vAlign w:val="center"/>
          </w:tcPr>
          <w:p w14:paraId="2533BD53" w14:textId="2D485AFC" w:rsidR="005C0464" w:rsidRDefault="004E2620" w:rsidP="00781587">
            <w:pPr>
              <w:widowControl w:val="0"/>
              <w:jc w:val="center"/>
              <w:rPr>
                <w:rFonts w:ascii="Arial" w:hAnsi="Arial" w:cs="Arial"/>
                <w:sz w:val="18"/>
                <w:szCs w:val="18"/>
              </w:rPr>
            </w:pPr>
            <w:r>
              <w:rPr>
                <w:rFonts w:ascii="Arial" w:hAnsi="Arial" w:cs="Arial"/>
                <w:sz w:val="18"/>
                <w:szCs w:val="18"/>
              </w:rPr>
              <w:t>−</w:t>
            </w:r>
            <w:r w:rsidRPr="004E2620">
              <w:rPr>
                <w:rFonts w:ascii="Arial" w:hAnsi="Arial" w:cs="Arial"/>
                <w:sz w:val="18"/>
                <w:szCs w:val="18"/>
              </w:rPr>
              <w:t>1.25</w:t>
            </w:r>
          </w:p>
        </w:tc>
      </w:tr>
      <w:tr w:rsidR="00C31D36" w:rsidRPr="00417668" w14:paraId="31EDCD3F" w14:textId="77777777" w:rsidTr="00781587">
        <w:tc>
          <w:tcPr>
            <w:tcW w:w="657" w:type="dxa"/>
            <w:vAlign w:val="center"/>
          </w:tcPr>
          <w:p w14:paraId="4B30694B" w14:textId="1A00DA2C" w:rsidR="005C0464" w:rsidRPr="00781587" w:rsidRDefault="005C0464" w:rsidP="00781587">
            <w:pPr>
              <w:widowControl w:val="0"/>
              <w:rPr>
                <w:rFonts w:ascii="Arial" w:hAnsi="Arial" w:cs="Arial"/>
                <w:sz w:val="18"/>
                <w:szCs w:val="18"/>
              </w:rPr>
            </w:pPr>
            <w:r w:rsidRPr="00781587">
              <w:rPr>
                <w:rFonts w:ascii="Arial" w:hAnsi="Arial" w:cs="Arial"/>
                <w:sz w:val="18"/>
                <w:szCs w:val="18"/>
              </w:rPr>
              <w:t>QN53</w:t>
            </w:r>
          </w:p>
        </w:tc>
        <w:tc>
          <w:tcPr>
            <w:tcW w:w="8152" w:type="dxa"/>
            <w:vAlign w:val="center"/>
          </w:tcPr>
          <w:p w14:paraId="1B442DB4" w14:textId="357611D6" w:rsidR="005C0464" w:rsidRPr="00781587" w:rsidRDefault="005C0464" w:rsidP="00781587">
            <w:pPr>
              <w:widowControl w:val="0"/>
              <w:autoSpaceDE w:val="0"/>
              <w:autoSpaceDN w:val="0"/>
              <w:adjustRightInd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cigars, cigarillos, or little cigars?</w:t>
            </w:r>
          </w:p>
        </w:tc>
        <w:tc>
          <w:tcPr>
            <w:tcW w:w="937" w:type="dxa"/>
            <w:vAlign w:val="center"/>
          </w:tcPr>
          <w:p w14:paraId="7142F31C" w14:textId="3CDDB3A3" w:rsidR="005C0464"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3.36</w:t>
            </w:r>
          </w:p>
        </w:tc>
        <w:tc>
          <w:tcPr>
            <w:tcW w:w="1044" w:type="dxa"/>
            <w:vAlign w:val="center"/>
          </w:tcPr>
          <w:p w14:paraId="2A07C87F" w14:textId="5DF95F01"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r w:rsidRPr="004E2620">
              <w:rPr>
                <w:rFonts w:ascii="Arial" w:hAnsi="Arial" w:cs="Arial"/>
                <w:sz w:val="18"/>
                <w:szCs w:val="18"/>
              </w:rPr>
              <w:t>0.02</w:t>
            </w:r>
          </w:p>
        </w:tc>
      </w:tr>
      <w:tr w:rsidR="00C31D36" w:rsidRPr="00417668" w14:paraId="441CF20F" w14:textId="77777777" w:rsidTr="00781587">
        <w:tc>
          <w:tcPr>
            <w:tcW w:w="657" w:type="dxa"/>
            <w:vAlign w:val="center"/>
          </w:tcPr>
          <w:p w14:paraId="2C5E8D24" w14:textId="380B00A3" w:rsidR="005C0464" w:rsidRPr="00781587" w:rsidRDefault="005C0464" w:rsidP="00781587">
            <w:pPr>
              <w:widowControl w:val="0"/>
              <w:rPr>
                <w:rFonts w:ascii="Arial" w:hAnsi="Arial" w:cs="Arial"/>
                <w:sz w:val="18"/>
                <w:szCs w:val="18"/>
              </w:rPr>
            </w:pPr>
            <w:r w:rsidRPr="00781587">
              <w:rPr>
                <w:rFonts w:ascii="Arial" w:hAnsi="Arial" w:cs="Arial"/>
                <w:sz w:val="18"/>
                <w:szCs w:val="18"/>
              </w:rPr>
              <w:t>QN54</w:t>
            </w:r>
          </w:p>
        </w:tc>
        <w:tc>
          <w:tcPr>
            <w:tcW w:w="8152" w:type="dxa"/>
            <w:vAlign w:val="center"/>
          </w:tcPr>
          <w:p w14:paraId="42597119" w14:textId="768D19D2" w:rsidR="005C0464" w:rsidRPr="00781587" w:rsidRDefault="005C0464" w:rsidP="00781587">
            <w:pPr>
              <w:widowControl w:val="0"/>
              <w:autoSpaceDE w:val="0"/>
              <w:autoSpaceDN w:val="0"/>
              <w:adjustRightInd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the days that you smoked, about how many cigars, cigarillos, or little cigars did you smoke per day?</w:t>
            </w:r>
          </w:p>
        </w:tc>
        <w:tc>
          <w:tcPr>
            <w:tcW w:w="937" w:type="dxa"/>
            <w:vAlign w:val="center"/>
          </w:tcPr>
          <w:p w14:paraId="128D9E36" w14:textId="6F99AE8F" w:rsidR="005C0464" w:rsidRPr="00781587" w:rsidRDefault="005C0464" w:rsidP="00781587">
            <w:pPr>
              <w:widowControl w:val="0"/>
              <w:autoSpaceDE w:val="0"/>
              <w:autoSpaceDN w:val="0"/>
              <w:adjustRightInd w:val="0"/>
              <w:jc w:val="center"/>
              <w:rPr>
                <w:rFonts w:ascii="Arial" w:hAnsi="Arial" w:cs="Arial"/>
                <w:color w:val="FF0000"/>
                <w:sz w:val="18"/>
                <w:szCs w:val="18"/>
              </w:rPr>
            </w:pPr>
            <w:r w:rsidRPr="00781587">
              <w:rPr>
                <w:rFonts w:ascii="Arial" w:hAnsi="Arial" w:cs="Arial"/>
                <w:color w:val="FF0000"/>
                <w:sz w:val="18"/>
                <w:szCs w:val="18"/>
              </w:rPr>
              <w:t>−19.39</w:t>
            </w:r>
          </w:p>
        </w:tc>
        <w:tc>
          <w:tcPr>
            <w:tcW w:w="1044" w:type="dxa"/>
            <w:vAlign w:val="center"/>
          </w:tcPr>
          <w:p w14:paraId="2CC98161" w14:textId="1AC99495"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r w:rsidRPr="004E2620">
              <w:rPr>
                <w:rFonts w:ascii="Arial" w:hAnsi="Arial" w:cs="Arial"/>
                <w:sz w:val="18"/>
                <w:szCs w:val="18"/>
              </w:rPr>
              <w:t>1.51</w:t>
            </w:r>
          </w:p>
        </w:tc>
      </w:tr>
      <w:tr w:rsidR="00C31D36" w:rsidRPr="00417668" w14:paraId="20213DC3" w14:textId="77777777" w:rsidTr="00781587">
        <w:tc>
          <w:tcPr>
            <w:tcW w:w="657" w:type="dxa"/>
            <w:vAlign w:val="center"/>
          </w:tcPr>
          <w:p w14:paraId="57E98F56" w14:textId="6C1A1376" w:rsidR="005C0464" w:rsidRPr="00781587" w:rsidRDefault="005C0464" w:rsidP="00781587">
            <w:pPr>
              <w:widowControl w:val="0"/>
              <w:rPr>
                <w:rFonts w:ascii="Arial" w:hAnsi="Arial" w:cs="Arial"/>
                <w:sz w:val="18"/>
                <w:szCs w:val="18"/>
              </w:rPr>
            </w:pPr>
            <w:r w:rsidRPr="00781587">
              <w:rPr>
                <w:rFonts w:ascii="Arial" w:hAnsi="Arial" w:cs="Arial"/>
                <w:sz w:val="18"/>
                <w:szCs w:val="18"/>
              </w:rPr>
              <w:t>QN64</w:t>
            </w:r>
          </w:p>
        </w:tc>
        <w:tc>
          <w:tcPr>
            <w:tcW w:w="8152" w:type="dxa"/>
            <w:vAlign w:val="center"/>
          </w:tcPr>
          <w:p w14:paraId="362CA8E4" w14:textId="5ADDE466"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use chewing tobacco, snuff, or dip?</w:t>
            </w:r>
          </w:p>
        </w:tc>
        <w:tc>
          <w:tcPr>
            <w:tcW w:w="937" w:type="dxa"/>
            <w:vAlign w:val="center"/>
          </w:tcPr>
          <w:p w14:paraId="452B538B" w14:textId="3541D799" w:rsidR="005C0464" w:rsidRDefault="005C0464" w:rsidP="00781587">
            <w:pPr>
              <w:widowControl w:val="0"/>
              <w:jc w:val="center"/>
              <w:rPr>
                <w:rFonts w:ascii="Arial" w:hAnsi="Arial" w:cs="Arial"/>
                <w:sz w:val="18"/>
                <w:szCs w:val="18"/>
              </w:rPr>
            </w:pPr>
            <w:r>
              <w:rPr>
                <w:rFonts w:ascii="Arial" w:hAnsi="Arial" w:cs="Arial"/>
                <w:sz w:val="18"/>
                <w:szCs w:val="18"/>
              </w:rPr>
              <w:t>−0.12</w:t>
            </w:r>
          </w:p>
        </w:tc>
        <w:tc>
          <w:tcPr>
            <w:tcW w:w="1044" w:type="dxa"/>
            <w:vAlign w:val="center"/>
          </w:tcPr>
          <w:p w14:paraId="3D3CEE92" w14:textId="596850D6" w:rsidR="005C0464" w:rsidRDefault="004E2620" w:rsidP="00781587">
            <w:pPr>
              <w:widowControl w:val="0"/>
              <w:jc w:val="center"/>
              <w:rPr>
                <w:rFonts w:ascii="Arial" w:hAnsi="Arial" w:cs="Arial"/>
                <w:sz w:val="18"/>
                <w:szCs w:val="18"/>
              </w:rPr>
            </w:pPr>
            <w:r>
              <w:rPr>
                <w:rFonts w:ascii="Arial" w:hAnsi="Arial" w:cs="Arial"/>
                <w:sz w:val="18"/>
                <w:szCs w:val="18"/>
              </w:rPr>
              <w:t>−</w:t>
            </w:r>
            <w:r w:rsidRPr="004E2620">
              <w:rPr>
                <w:rFonts w:ascii="Arial" w:hAnsi="Arial" w:cs="Arial"/>
                <w:sz w:val="18"/>
                <w:szCs w:val="18"/>
              </w:rPr>
              <w:t>0.22</w:t>
            </w:r>
          </w:p>
        </w:tc>
      </w:tr>
      <w:tr w:rsidR="00C31D36" w:rsidRPr="00417668" w14:paraId="3E1FE82C" w14:textId="77777777" w:rsidTr="00781587">
        <w:tc>
          <w:tcPr>
            <w:tcW w:w="657" w:type="dxa"/>
            <w:vAlign w:val="center"/>
          </w:tcPr>
          <w:p w14:paraId="4B2D98DC" w14:textId="4F51DD30" w:rsidR="005C0464" w:rsidRPr="00781587" w:rsidRDefault="005C0464" w:rsidP="00781587">
            <w:pPr>
              <w:widowControl w:val="0"/>
              <w:rPr>
                <w:rFonts w:ascii="Arial" w:hAnsi="Arial" w:cs="Arial"/>
                <w:sz w:val="18"/>
                <w:szCs w:val="18"/>
              </w:rPr>
            </w:pPr>
            <w:r w:rsidRPr="00781587">
              <w:rPr>
                <w:rFonts w:ascii="Arial" w:hAnsi="Arial" w:cs="Arial"/>
                <w:sz w:val="18"/>
                <w:szCs w:val="18"/>
              </w:rPr>
              <w:t>QN69</w:t>
            </w:r>
          </w:p>
        </w:tc>
        <w:tc>
          <w:tcPr>
            <w:tcW w:w="8152" w:type="dxa"/>
            <w:vAlign w:val="center"/>
          </w:tcPr>
          <w:p w14:paraId="2F4E008C" w14:textId="6CA211CC"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tobacco in a hookah or waterpipe?</w:t>
            </w:r>
          </w:p>
        </w:tc>
        <w:tc>
          <w:tcPr>
            <w:tcW w:w="937" w:type="dxa"/>
            <w:vAlign w:val="center"/>
          </w:tcPr>
          <w:p w14:paraId="2C42EDCD" w14:textId="2027CBC4" w:rsidR="005C0464" w:rsidRDefault="005C0464" w:rsidP="00781587">
            <w:pPr>
              <w:widowControl w:val="0"/>
              <w:jc w:val="center"/>
              <w:rPr>
                <w:rFonts w:ascii="Arial" w:hAnsi="Arial" w:cs="Arial"/>
                <w:sz w:val="18"/>
                <w:szCs w:val="18"/>
              </w:rPr>
            </w:pPr>
            <w:r>
              <w:rPr>
                <w:rFonts w:ascii="Arial" w:hAnsi="Arial" w:cs="Arial"/>
                <w:sz w:val="18"/>
                <w:szCs w:val="18"/>
              </w:rPr>
              <w:t>0.31</w:t>
            </w:r>
          </w:p>
        </w:tc>
        <w:tc>
          <w:tcPr>
            <w:tcW w:w="1044" w:type="dxa"/>
            <w:vAlign w:val="center"/>
          </w:tcPr>
          <w:p w14:paraId="1F9D4C46" w14:textId="1CAF1884" w:rsidR="005C0464" w:rsidRPr="00781587" w:rsidRDefault="004E2620" w:rsidP="00781587">
            <w:pPr>
              <w:widowControl w:val="0"/>
              <w:jc w:val="center"/>
              <w:rPr>
                <w:rFonts w:ascii="Arial" w:hAnsi="Arial" w:cs="Arial"/>
                <w:color w:val="FF0000"/>
                <w:sz w:val="18"/>
                <w:szCs w:val="18"/>
              </w:rPr>
            </w:pPr>
            <w:r w:rsidRPr="00781587">
              <w:rPr>
                <w:rFonts w:ascii="Arial" w:hAnsi="Arial" w:cs="Arial"/>
                <w:color w:val="FF0000"/>
                <w:sz w:val="18"/>
                <w:szCs w:val="18"/>
              </w:rPr>
              <w:t>−3.75</w:t>
            </w:r>
          </w:p>
        </w:tc>
      </w:tr>
      <w:tr w:rsidR="00C31D36" w:rsidRPr="00417668" w14:paraId="721335F3" w14:textId="77777777" w:rsidTr="00781587">
        <w:tc>
          <w:tcPr>
            <w:tcW w:w="657" w:type="dxa"/>
            <w:vAlign w:val="center"/>
          </w:tcPr>
          <w:p w14:paraId="32F74D6E" w14:textId="3B12E148" w:rsidR="005C0464" w:rsidRPr="00781587" w:rsidRDefault="005C0464" w:rsidP="00781587">
            <w:pPr>
              <w:widowControl w:val="0"/>
              <w:rPr>
                <w:rFonts w:ascii="Arial" w:hAnsi="Arial" w:cs="Arial"/>
                <w:sz w:val="18"/>
                <w:szCs w:val="18"/>
              </w:rPr>
            </w:pPr>
            <w:r w:rsidRPr="00781587">
              <w:rPr>
                <w:rFonts w:ascii="Arial" w:hAnsi="Arial" w:cs="Arial"/>
                <w:sz w:val="18"/>
                <w:szCs w:val="18"/>
              </w:rPr>
              <w:t>QN74</w:t>
            </w:r>
          </w:p>
        </w:tc>
        <w:tc>
          <w:tcPr>
            <w:tcW w:w="8152" w:type="dxa"/>
            <w:vAlign w:val="center"/>
          </w:tcPr>
          <w:p w14:paraId="54623B78" w14:textId="4293BF99"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roll-your-own cigarettes?</w:t>
            </w:r>
          </w:p>
        </w:tc>
        <w:tc>
          <w:tcPr>
            <w:tcW w:w="937" w:type="dxa"/>
            <w:vAlign w:val="center"/>
          </w:tcPr>
          <w:p w14:paraId="55E1929D" w14:textId="011FA379" w:rsidR="005C0464" w:rsidRDefault="005C0464" w:rsidP="00781587">
            <w:pPr>
              <w:widowControl w:val="0"/>
              <w:jc w:val="center"/>
              <w:rPr>
                <w:rFonts w:ascii="Arial" w:hAnsi="Arial" w:cs="Arial"/>
                <w:sz w:val="18"/>
                <w:szCs w:val="18"/>
              </w:rPr>
            </w:pPr>
            <w:r>
              <w:rPr>
                <w:rFonts w:ascii="Arial" w:hAnsi="Arial" w:cs="Arial"/>
                <w:sz w:val="18"/>
                <w:szCs w:val="18"/>
              </w:rPr>
              <w:t>5.52</w:t>
            </w:r>
          </w:p>
        </w:tc>
        <w:tc>
          <w:tcPr>
            <w:tcW w:w="1044" w:type="dxa"/>
            <w:vAlign w:val="center"/>
          </w:tcPr>
          <w:p w14:paraId="413BEAEA" w14:textId="53E2789C" w:rsidR="005C0464" w:rsidRDefault="004E2620" w:rsidP="00781587">
            <w:pPr>
              <w:widowControl w:val="0"/>
              <w:jc w:val="center"/>
              <w:rPr>
                <w:rFonts w:ascii="Arial" w:hAnsi="Arial" w:cs="Arial"/>
                <w:sz w:val="18"/>
                <w:szCs w:val="18"/>
              </w:rPr>
            </w:pPr>
            <w:r w:rsidRPr="004E2620">
              <w:rPr>
                <w:rFonts w:ascii="Arial" w:hAnsi="Arial" w:cs="Arial"/>
                <w:sz w:val="18"/>
                <w:szCs w:val="18"/>
              </w:rPr>
              <w:t>0.35</w:t>
            </w:r>
          </w:p>
        </w:tc>
      </w:tr>
      <w:tr w:rsidR="00FA1D87" w:rsidRPr="00417668" w14:paraId="254B2350" w14:textId="2BC65D7A" w:rsidTr="00781587">
        <w:tc>
          <w:tcPr>
            <w:tcW w:w="657" w:type="dxa"/>
            <w:vAlign w:val="center"/>
          </w:tcPr>
          <w:p w14:paraId="399C2B09" w14:textId="4D0A2989" w:rsidR="005C0464" w:rsidRPr="00781587" w:rsidRDefault="005C0464" w:rsidP="00781587">
            <w:pPr>
              <w:widowControl w:val="0"/>
              <w:rPr>
                <w:rFonts w:ascii="Arial" w:hAnsi="Arial" w:cs="Arial"/>
                <w:sz w:val="18"/>
                <w:szCs w:val="18"/>
              </w:rPr>
            </w:pPr>
            <w:r w:rsidRPr="00781587">
              <w:rPr>
                <w:rFonts w:ascii="Arial" w:hAnsi="Arial" w:cs="Arial"/>
                <w:sz w:val="18"/>
                <w:szCs w:val="18"/>
              </w:rPr>
              <w:t>QN76</w:t>
            </w:r>
          </w:p>
        </w:tc>
        <w:tc>
          <w:tcPr>
            <w:tcW w:w="8152" w:type="dxa"/>
            <w:vAlign w:val="center"/>
          </w:tcPr>
          <w:p w14:paraId="372BC5AC" w14:textId="0A25B271"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pipes filled with tobacco?</w:t>
            </w:r>
          </w:p>
        </w:tc>
        <w:tc>
          <w:tcPr>
            <w:tcW w:w="937" w:type="dxa"/>
            <w:vAlign w:val="center"/>
          </w:tcPr>
          <w:p w14:paraId="5FDC5AF3" w14:textId="5A6D2764" w:rsidR="005C0464" w:rsidRPr="00781587" w:rsidRDefault="005C0464" w:rsidP="00781587">
            <w:pPr>
              <w:widowControl w:val="0"/>
              <w:jc w:val="center"/>
              <w:rPr>
                <w:rFonts w:ascii="Arial" w:hAnsi="Arial" w:cs="Arial"/>
                <w:color w:val="FF0000"/>
                <w:sz w:val="18"/>
                <w:szCs w:val="18"/>
              </w:rPr>
            </w:pPr>
            <w:r w:rsidRPr="00781587">
              <w:rPr>
                <w:rFonts w:ascii="Arial" w:hAnsi="Arial" w:cs="Arial"/>
                <w:color w:val="FF0000"/>
                <w:sz w:val="18"/>
                <w:szCs w:val="18"/>
              </w:rPr>
              <w:t>-19.07</w:t>
            </w:r>
          </w:p>
        </w:tc>
        <w:tc>
          <w:tcPr>
            <w:tcW w:w="1044" w:type="dxa"/>
            <w:vAlign w:val="center"/>
          </w:tcPr>
          <w:p w14:paraId="73FCD068" w14:textId="439FAAB1" w:rsidR="005C0464" w:rsidRDefault="004E2620" w:rsidP="00781587">
            <w:pPr>
              <w:widowControl w:val="0"/>
              <w:jc w:val="center"/>
              <w:rPr>
                <w:rFonts w:ascii="Arial" w:hAnsi="Arial" w:cs="Arial"/>
                <w:sz w:val="18"/>
                <w:szCs w:val="18"/>
              </w:rPr>
            </w:pPr>
            <w:r w:rsidRPr="004E2620">
              <w:rPr>
                <w:rFonts w:ascii="Arial" w:hAnsi="Arial" w:cs="Arial"/>
                <w:sz w:val="18"/>
                <w:szCs w:val="18"/>
              </w:rPr>
              <w:t>−0.61</w:t>
            </w:r>
          </w:p>
        </w:tc>
      </w:tr>
      <w:tr w:rsidR="00FA1D87" w:rsidRPr="00417668" w14:paraId="4E053B1F" w14:textId="5737E2E2" w:rsidTr="00781587">
        <w:tc>
          <w:tcPr>
            <w:tcW w:w="657" w:type="dxa"/>
            <w:vAlign w:val="center"/>
          </w:tcPr>
          <w:p w14:paraId="21A58C27" w14:textId="06DD63C2" w:rsidR="005C0464" w:rsidRPr="00781587" w:rsidRDefault="005C0464" w:rsidP="00781587">
            <w:pPr>
              <w:widowControl w:val="0"/>
              <w:rPr>
                <w:rFonts w:ascii="Arial" w:hAnsi="Arial" w:cs="Arial"/>
                <w:sz w:val="18"/>
                <w:szCs w:val="18"/>
              </w:rPr>
            </w:pPr>
            <w:r w:rsidRPr="00781587">
              <w:rPr>
                <w:rFonts w:ascii="Arial" w:hAnsi="Arial" w:cs="Arial"/>
                <w:sz w:val="18"/>
                <w:szCs w:val="18"/>
              </w:rPr>
              <w:t>QN78</w:t>
            </w:r>
          </w:p>
        </w:tc>
        <w:tc>
          <w:tcPr>
            <w:tcW w:w="8152" w:type="dxa"/>
            <w:vAlign w:val="center"/>
          </w:tcPr>
          <w:p w14:paraId="66FE8A1C" w14:textId="5E3D28F0"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use snus?</w:t>
            </w:r>
          </w:p>
        </w:tc>
        <w:tc>
          <w:tcPr>
            <w:tcW w:w="937" w:type="dxa"/>
            <w:vAlign w:val="center"/>
          </w:tcPr>
          <w:p w14:paraId="1D5F3161" w14:textId="2ADD042A" w:rsidR="005C0464" w:rsidRDefault="005C0464" w:rsidP="00781587">
            <w:pPr>
              <w:widowControl w:val="0"/>
              <w:jc w:val="center"/>
              <w:rPr>
                <w:rFonts w:ascii="Arial" w:hAnsi="Arial" w:cs="Arial"/>
                <w:sz w:val="18"/>
                <w:szCs w:val="18"/>
              </w:rPr>
            </w:pPr>
            <w:r>
              <w:rPr>
                <w:rFonts w:ascii="Arial" w:hAnsi="Arial" w:cs="Arial"/>
                <w:sz w:val="18"/>
                <w:szCs w:val="18"/>
              </w:rPr>
              <w:t>1.41</w:t>
            </w:r>
          </w:p>
        </w:tc>
        <w:tc>
          <w:tcPr>
            <w:tcW w:w="1044" w:type="dxa"/>
            <w:vAlign w:val="center"/>
          </w:tcPr>
          <w:p w14:paraId="1607DD55" w14:textId="40976C12" w:rsidR="005C0464" w:rsidRPr="00781587" w:rsidRDefault="004E2620" w:rsidP="00781587">
            <w:pPr>
              <w:widowControl w:val="0"/>
              <w:jc w:val="center"/>
              <w:rPr>
                <w:rFonts w:ascii="Arial" w:hAnsi="Arial" w:cs="Arial"/>
                <w:color w:val="FF0000"/>
                <w:sz w:val="18"/>
                <w:szCs w:val="18"/>
              </w:rPr>
            </w:pPr>
            <w:r w:rsidRPr="00781587">
              <w:rPr>
                <w:rFonts w:ascii="Arial" w:hAnsi="Arial" w:cs="Arial"/>
                <w:color w:val="FF0000"/>
                <w:sz w:val="18"/>
                <w:szCs w:val="18"/>
              </w:rPr>
              <w:t>4.07</w:t>
            </w:r>
          </w:p>
        </w:tc>
      </w:tr>
      <w:tr w:rsidR="00FA1D87" w:rsidRPr="00417668" w14:paraId="52DC6DA1" w14:textId="2B4B3C21" w:rsidTr="00781587">
        <w:tc>
          <w:tcPr>
            <w:tcW w:w="657" w:type="dxa"/>
            <w:vAlign w:val="center"/>
          </w:tcPr>
          <w:p w14:paraId="5EAE7971" w14:textId="749CA633" w:rsidR="005C0464" w:rsidRPr="00781587" w:rsidRDefault="005C0464" w:rsidP="00781587">
            <w:pPr>
              <w:widowControl w:val="0"/>
              <w:rPr>
                <w:rFonts w:ascii="Arial" w:hAnsi="Arial" w:cs="Arial"/>
                <w:sz w:val="18"/>
                <w:szCs w:val="18"/>
              </w:rPr>
            </w:pPr>
            <w:r w:rsidRPr="00781587">
              <w:rPr>
                <w:rFonts w:ascii="Arial" w:hAnsi="Arial" w:cs="Arial"/>
                <w:sz w:val="18"/>
                <w:szCs w:val="18"/>
              </w:rPr>
              <w:t>QN80</w:t>
            </w:r>
          </w:p>
        </w:tc>
        <w:tc>
          <w:tcPr>
            <w:tcW w:w="8152" w:type="dxa"/>
            <w:vAlign w:val="center"/>
          </w:tcPr>
          <w:p w14:paraId="6675DE42" w14:textId="7C97ADF3"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use dissolvable tobacco products?</w:t>
            </w:r>
          </w:p>
        </w:tc>
        <w:tc>
          <w:tcPr>
            <w:tcW w:w="937" w:type="dxa"/>
            <w:vAlign w:val="center"/>
          </w:tcPr>
          <w:p w14:paraId="39D914CD" w14:textId="5B43233C" w:rsidR="005C0464" w:rsidRPr="00781587" w:rsidRDefault="005C0464" w:rsidP="00781587">
            <w:pPr>
              <w:widowControl w:val="0"/>
              <w:jc w:val="center"/>
              <w:rPr>
                <w:rFonts w:ascii="Arial" w:hAnsi="Arial" w:cs="Arial"/>
                <w:color w:val="FF0000"/>
                <w:sz w:val="18"/>
                <w:szCs w:val="18"/>
              </w:rPr>
            </w:pPr>
            <w:r w:rsidRPr="00781587">
              <w:rPr>
                <w:rFonts w:ascii="Arial" w:hAnsi="Arial" w:cs="Arial"/>
                <w:color w:val="FF0000"/>
                <w:sz w:val="18"/>
                <w:szCs w:val="18"/>
              </w:rPr>
              <w:t>26.78</w:t>
            </w:r>
          </w:p>
        </w:tc>
        <w:tc>
          <w:tcPr>
            <w:tcW w:w="1044" w:type="dxa"/>
            <w:vAlign w:val="center"/>
          </w:tcPr>
          <w:p w14:paraId="004E8B8B" w14:textId="2E91D4DF" w:rsidR="005C0464" w:rsidRDefault="004E2620" w:rsidP="00781587">
            <w:pPr>
              <w:widowControl w:val="0"/>
              <w:jc w:val="center"/>
              <w:rPr>
                <w:rFonts w:ascii="Arial" w:hAnsi="Arial" w:cs="Arial"/>
                <w:sz w:val="18"/>
                <w:szCs w:val="18"/>
              </w:rPr>
            </w:pPr>
            <w:r w:rsidRPr="004E2620">
              <w:rPr>
                <w:rFonts w:ascii="Arial" w:hAnsi="Arial" w:cs="Arial"/>
                <w:sz w:val="18"/>
                <w:szCs w:val="18"/>
              </w:rPr>
              <w:t>−0.14</w:t>
            </w:r>
          </w:p>
        </w:tc>
      </w:tr>
      <w:tr w:rsidR="00FA1D87" w:rsidRPr="00417668" w14:paraId="695CBED5" w14:textId="352C7FE0" w:rsidTr="00781587">
        <w:tc>
          <w:tcPr>
            <w:tcW w:w="657" w:type="dxa"/>
            <w:vAlign w:val="center"/>
          </w:tcPr>
          <w:p w14:paraId="203268DF" w14:textId="01C7B31B" w:rsidR="005C0464" w:rsidRPr="00781587" w:rsidRDefault="005C0464" w:rsidP="00781587">
            <w:pPr>
              <w:widowControl w:val="0"/>
              <w:rPr>
                <w:rFonts w:ascii="Arial" w:hAnsi="Arial" w:cs="Arial"/>
                <w:sz w:val="18"/>
                <w:szCs w:val="18"/>
              </w:rPr>
            </w:pPr>
            <w:r w:rsidRPr="00781587">
              <w:rPr>
                <w:rFonts w:ascii="Arial" w:hAnsi="Arial" w:cs="Arial"/>
                <w:sz w:val="18"/>
                <w:szCs w:val="18"/>
              </w:rPr>
              <w:t>QN82</w:t>
            </w:r>
          </w:p>
        </w:tc>
        <w:tc>
          <w:tcPr>
            <w:tcW w:w="8152" w:type="dxa"/>
            <w:vAlign w:val="center"/>
          </w:tcPr>
          <w:p w14:paraId="48EDE450" w14:textId="0D4A0808"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smoke bidis?</w:t>
            </w:r>
          </w:p>
        </w:tc>
        <w:tc>
          <w:tcPr>
            <w:tcW w:w="937" w:type="dxa"/>
            <w:vAlign w:val="center"/>
          </w:tcPr>
          <w:p w14:paraId="03A3D61E" w14:textId="55B9D930" w:rsidR="005C0464" w:rsidRDefault="005C0464" w:rsidP="00781587">
            <w:pPr>
              <w:widowControl w:val="0"/>
              <w:jc w:val="center"/>
              <w:rPr>
                <w:rFonts w:ascii="Arial" w:hAnsi="Arial" w:cs="Arial"/>
                <w:sz w:val="18"/>
                <w:szCs w:val="18"/>
              </w:rPr>
            </w:pPr>
            <w:r w:rsidRPr="00781587">
              <w:rPr>
                <w:rFonts w:ascii="Arial" w:hAnsi="Arial" w:cs="Arial"/>
                <w:color w:val="FF0000"/>
                <w:sz w:val="18"/>
                <w:szCs w:val="18"/>
              </w:rPr>
              <w:t>-1</w:t>
            </w:r>
            <w:r w:rsidR="00CA0D96" w:rsidRPr="00781587">
              <w:rPr>
                <w:rFonts w:ascii="Arial" w:hAnsi="Arial" w:cs="Arial"/>
                <w:color w:val="FF0000"/>
                <w:sz w:val="18"/>
                <w:szCs w:val="18"/>
              </w:rPr>
              <w:t>5</w:t>
            </w:r>
            <w:r w:rsidRPr="00781587">
              <w:rPr>
                <w:rFonts w:ascii="Arial" w:hAnsi="Arial" w:cs="Arial"/>
                <w:color w:val="FF0000"/>
                <w:sz w:val="18"/>
                <w:szCs w:val="18"/>
              </w:rPr>
              <w:t>.</w:t>
            </w:r>
            <w:r w:rsidR="00CA0D96" w:rsidRPr="00781587">
              <w:rPr>
                <w:rFonts w:ascii="Arial" w:hAnsi="Arial" w:cs="Arial"/>
                <w:color w:val="FF0000"/>
                <w:sz w:val="18"/>
                <w:szCs w:val="18"/>
              </w:rPr>
              <w:t>5</w:t>
            </w:r>
            <w:r w:rsidRPr="00781587">
              <w:rPr>
                <w:rFonts w:ascii="Arial" w:hAnsi="Arial" w:cs="Arial"/>
                <w:color w:val="FF0000"/>
                <w:sz w:val="18"/>
                <w:szCs w:val="18"/>
              </w:rPr>
              <w:t>5</w:t>
            </w:r>
          </w:p>
        </w:tc>
        <w:tc>
          <w:tcPr>
            <w:tcW w:w="1044" w:type="dxa"/>
            <w:vAlign w:val="center"/>
          </w:tcPr>
          <w:p w14:paraId="07327D6F" w14:textId="5B5632A1" w:rsidR="005C0464" w:rsidRDefault="004E2620" w:rsidP="00781587">
            <w:pPr>
              <w:widowControl w:val="0"/>
              <w:jc w:val="center"/>
              <w:rPr>
                <w:rFonts w:ascii="Arial" w:hAnsi="Arial" w:cs="Arial"/>
                <w:sz w:val="18"/>
                <w:szCs w:val="18"/>
              </w:rPr>
            </w:pPr>
            <w:r w:rsidRPr="004E2620">
              <w:rPr>
                <w:rFonts w:ascii="Arial" w:hAnsi="Arial" w:cs="Arial"/>
                <w:sz w:val="18"/>
                <w:szCs w:val="18"/>
              </w:rPr>
              <w:t>−1.22</w:t>
            </w:r>
          </w:p>
        </w:tc>
      </w:tr>
      <w:tr w:rsidR="00C31D36" w:rsidRPr="00417668" w14:paraId="324E5B2B" w14:textId="77777777" w:rsidTr="00781587">
        <w:tc>
          <w:tcPr>
            <w:tcW w:w="657" w:type="dxa"/>
            <w:vAlign w:val="center"/>
          </w:tcPr>
          <w:p w14:paraId="55E540C5" w14:textId="0549C457" w:rsidR="005C0464" w:rsidRPr="00781587" w:rsidRDefault="005C0464" w:rsidP="00781587">
            <w:pPr>
              <w:widowControl w:val="0"/>
              <w:rPr>
                <w:rFonts w:ascii="Arial" w:hAnsi="Arial" w:cs="Arial"/>
                <w:sz w:val="18"/>
                <w:szCs w:val="18"/>
              </w:rPr>
            </w:pPr>
            <w:r w:rsidRPr="00781587">
              <w:rPr>
                <w:rFonts w:ascii="Arial" w:hAnsi="Arial" w:cs="Arial"/>
                <w:sz w:val="18"/>
                <w:szCs w:val="18"/>
              </w:rPr>
              <w:t>QN85</w:t>
            </w:r>
          </w:p>
        </w:tc>
        <w:tc>
          <w:tcPr>
            <w:tcW w:w="8152" w:type="dxa"/>
            <w:vAlign w:val="center"/>
          </w:tcPr>
          <w:p w14:paraId="56F2B5BC" w14:textId="38197976" w:rsidR="005C0464" w:rsidRPr="00781587" w:rsidRDefault="005C0464" w:rsidP="00781587">
            <w:pPr>
              <w:widowControl w:val="0"/>
              <w:rPr>
                <w:rFonts w:ascii="Arial" w:hAnsi="Arial" w:cs="Arial"/>
                <w:sz w:val="18"/>
                <w:szCs w:val="18"/>
              </w:rPr>
            </w:pPr>
            <w:r>
              <w:rPr>
                <w:rFonts w:ascii="Arial" w:hAnsi="Arial" w:cs="Arial"/>
                <w:sz w:val="18"/>
                <w:szCs w:val="18"/>
              </w:rPr>
              <w:t xml:space="preserve">During the past 30 days, </w:t>
            </w:r>
            <w:r w:rsidRPr="00781587">
              <w:rPr>
                <w:rFonts w:ascii="Arial" w:hAnsi="Arial" w:cs="Arial"/>
                <w:sz w:val="18"/>
                <w:szCs w:val="18"/>
              </w:rPr>
              <w:t>on how many days did you use a “heated tobacco product”?</w:t>
            </w:r>
          </w:p>
        </w:tc>
        <w:tc>
          <w:tcPr>
            <w:tcW w:w="937" w:type="dxa"/>
            <w:vAlign w:val="center"/>
          </w:tcPr>
          <w:p w14:paraId="525DEBE4" w14:textId="0306BCA2" w:rsidR="005C0464" w:rsidRDefault="005C0464" w:rsidP="00781587">
            <w:pPr>
              <w:widowControl w:val="0"/>
              <w:jc w:val="center"/>
              <w:rPr>
                <w:rFonts w:ascii="Arial" w:hAnsi="Arial" w:cs="Arial"/>
                <w:sz w:val="18"/>
                <w:szCs w:val="18"/>
              </w:rPr>
            </w:pPr>
            <w:r>
              <w:rPr>
                <w:rFonts w:ascii="Arial" w:hAnsi="Arial" w:cs="Arial"/>
                <w:sz w:val="18"/>
                <w:szCs w:val="18"/>
              </w:rPr>
              <w:t>0.14</w:t>
            </w:r>
          </w:p>
        </w:tc>
        <w:tc>
          <w:tcPr>
            <w:tcW w:w="1044" w:type="dxa"/>
            <w:vAlign w:val="center"/>
          </w:tcPr>
          <w:p w14:paraId="157617F3" w14:textId="251BB339" w:rsidR="005C0464" w:rsidRDefault="004E2620" w:rsidP="00781587">
            <w:pPr>
              <w:widowControl w:val="0"/>
              <w:jc w:val="center"/>
              <w:rPr>
                <w:rFonts w:ascii="Arial" w:hAnsi="Arial" w:cs="Arial"/>
                <w:sz w:val="18"/>
                <w:szCs w:val="18"/>
              </w:rPr>
            </w:pPr>
            <w:r w:rsidRPr="004E2620">
              <w:rPr>
                <w:rFonts w:ascii="Arial" w:hAnsi="Arial" w:cs="Arial"/>
                <w:sz w:val="18"/>
                <w:szCs w:val="18"/>
              </w:rPr>
              <w:t>0.66</w:t>
            </w:r>
          </w:p>
        </w:tc>
      </w:tr>
      <w:tr w:rsidR="00C31D36" w:rsidRPr="00417668" w14:paraId="4FE1F734" w14:textId="77777777" w:rsidTr="00781587">
        <w:tc>
          <w:tcPr>
            <w:tcW w:w="657" w:type="dxa"/>
            <w:vAlign w:val="center"/>
          </w:tcPr>
          <w:p w14:paraId="3B3A55AB" w14:textId="3737C262" w:rsidR="005C0464" w:rsidRPr="00781587" w:rsidRDefault="005C0464" w:rsidP="00781587">
            <w:pPr>
              <w:widowControl w:val="0"/>
              <w:rPr>
                <w:rFonts w:ascii="Arial" w:hAnsi="Arial" w:cs="Arial"/>
                <w:sz w:val="18"/>
                <w:szCs w:val="18"/>
              </w:rPr>
            </w:pPr>
            <w:r w:rsidRPr="00781587">
              <w:rPr>
                <w:rFonts w:ascii="Arial" w:hAnsi="Arial" w:cs="Arial"/>
                <w:sz w:val="18"/>
                <w:szCs w:val="18"/>
              </w:rPr>
              <w:t>QN88</w:t>
            </w:r>
          </w:p>
        </w:tc>
        <w:tc>
          <w:tcPr>
            <w:tcW w:w="8152" w:type="dxa"/>
            <w:vAlign w:val="center"/>
          </w:tcPr>
          <w:p w14:paraId="47F547A1" w14:textId="6E6A7245" w:rsidR="005C0464" w:rsidRPr="00781587" w:rsidRDefault="00C31D36" w:rsidP="00781587">
            <w:pPr>
              <w:widowControl w:val="0"/>
              <w:rPr>
                <w:rFonts w:ascii="Arial" w:hAnsi="Arial" w:cs="Arial"/>
                <w:sz w:val="18"/>
                <w:szCs w:val="18"/>
              </w:rPr>
            </w:pPr>
            <w:r>
              <w:rPr>
                <w:rFonts w:ascii="Arial" w:hAnsi="Arial" w:cs="Arial"/>
                <w:sz w:val="18"/>
                <w:szCs w:val="18"/>
              </w:rPr>
              <w:t>During the past 30 days,</w:t>
            </w:r>
            <w:r w:rsidRPr="00C31D36">
              <w:rPr>
                <w:rFonts w:ascii="Arial" w:hAnsi="Arial" w:cs="Arial"/>
                <w:sz w:val="18"/>
                <w:szCs w:val="18"/>
              </w:rPr>
              <w:t xml:space="preserve"> </w:t>
            </w:r>
            <w:r w:rsidR="005C0464" w:rsidRPr="00781587">
              <w:rPr>
                <w:rFonts w:ascii="Arial" w:hAnsi="Arial" w:cs="Arial"/>
                <w:sz w:val="18"/>
                <w:szCs w:val="18"/>
              </w:rPr>
              <w:t>on how many days did you use a “nicotine pouch”?</w:t>
            </w:r>
          </w:p>
        </w:tc>
        <w:tc>
          <w:tcPr>
            <w:tcW w:w="937" w:type="dxa"/>
            <w:vAlign w:val="center"/>
          </w:tcPr>
          <w:p w14:paraId="37F81B49" w14:textId="3C512214" w:rsidR="005C0464" w:rsidRPr="00417668" w:rsidRDefault="005C0464" w:rsidP="00781587">
            <w:pPr>
              <w:widowControl w:val="0"/>
              <w:jc w:val="center"/>
              <w:rPr>
                <w:rFonts w:ascii="Arial" w:hAnsi="Arial" w:cs="Arial"/>
                <w:sz w:val="18"/>
                <w:szCs w:val="18"/>
              </w:rPr>
            </w:pPr>
            <w:r>
              <w:rPr>
                <w:rFonts w:ascii="Arial" w:hAnsi="Arial" w:cs="Arial"/>
                <w:sz w:val="18"/>
                <w:szCs w:val="18"/>
              </w:rPr>
              <w:t>–1.14</w:t>
            </w:r>
          </w:p>
        </w:tc>
        <w:tc>
          <w:tcPr>
            <w:tcW w:w="1044" w:type="dxa"/>
            <w:vAlign w:val="center"/>
          </w:tcPr>
          <w:p w14:paraId="65AD6A3E" w14:textId="72EAB202" w:rsidR="005C0464" w:rsidRDefault="004E2620" w:rsidP="00781587">
            <w:pPr>
              <w:widowControl w:val="0"/>
              <w:jc w:val="center"/>
              <w:rPr>
                <w:rFonts w:ascii="Arial" w:hAnsi="Arial" w:cs="Arial"/>
                <w:sz w:val="18"/>
                <w:szCs w:val="18"/>
              </w:rPr>
            </w:pPr>
            <w:r w:rsidRPr="004E2620">
              <w:rPr>
                <w:rFonts w:ascii="Arial" w:hAnsi="Arial" w:cs="Arial"/>
                <w:sz w:val="18"/>
                <w:szCs w:val="18"/>
              </w:rPr>
              <w:t>0.91</w:t>
            </w:r>
          </w:p>
        </w:tc>
      </w:tr>
      <w:tr w:rsidR="00FA1D87" w:rsidRPr="00417668" w14:paraId="61D7D98E" w14:textId="35C006CE" w:rsidTr="00781587">
        <w:tc>
          <w:tcPr>
            <w:tcW w:w="657" w:type="dxa"/>
            <w:vAlign w:val="center"/>
          </w:tcPr>
          <w:p w14:paraId="35EA0BA6" w14:textId="3B711FC0" w:rsidR="005C0464" w:rsidRPr="00781587" w:rsidRDefault="005C0464" w:rsidP="00781587">
            <w:pPr>
              <w:widowControl w:val="0"/>
              <w:rPr>
                <w:rFonts w:ascii="Arial" w:hAnsi="Arial" w:cs="Arial"/>
                <w:sz w:val="18"/>
                <w:szCs w:val="18"/>
              </w:rPr>
            </w:pPr>
            <w:r w:rsidRPr="00781587">
              <w:rPr>
                <w:rFonts w:ascii="Arial" w:hAnsi="Arial" w:cs="Arial"/>
                <w:sz w:val="18"/>
                <w:szCs w:val="18"/>
              </w:rPr>
              <w:t>QN89</w:t>
            </w:r>
          </w:p>
        </w:tc>
        <w:tc>
          <w:tcPr>
            <w:tcW w:w="8152" w:type="dxa"/>
            <w:vAlign w:val="center"/>
          </w:tcPr>
          <w:p w14:paraId="6ECDA24A" w14:textId="41513C2D" w:rsidR="005C0464" w:rsidRPr="00781587" w:rsidRDefault="00C31D36" w:rsidP="00781587">
            <w:pPr>
              <w:widowControl w:val="0"/>
              <w:autoSpaceDE w:val="0"/>
              <w:autoSpaceDN w:val="0"/>
              <w:adjustRightInd w:val="0"/>
              <w:rPr>
                <w:rFonts w:ascii="Arial" w:hAnsi="Arial" w:cs="Arial"/>
                <w:sz w:val="18"/>
                <w:szCs w:val="18"/>
              </w:rPr>
            </w:pPr>
            <w:r>
              <w:rPr>
                <w:rFonts w:ascii="Arial" w:hAnsi="Arial" w:cs="Arial"/>
                <w:sz w:val="18"/>
                <w:szCs w:val="18"/>
              </w:rPr>
              <w:t>During the past 30 days,</w:t>
            </w:r>
            <w:r w:rsidRPr="00C31D36">
              <w:rPr>
                <w:rFonts w:ascii="Arial" w:hAnsi="Arial" w:cs="Arial"/>
                <w:sz w:val="18"/>
                <w:szCs w:val="18"/>
              </w:rPr>
              <w:t xml:space="preserve"> </w:t>
            </w:r>
            <w:r w:rsidR="005C0464" w:rsidRPr="00781587">
              <w:rPr>
                <w:rFonts w:ascii="Arial" w:hAnsi="Arial" w:cs="Arial"/>
                <w:sz w:val="18"/>
                <w:szCs w:val="18"/>
              </w:rPr>
              <w:t>on how many days did you use any tobacco product(s)?</w:t>
            </w:r>
          </w:p>
        </w:tc>
        <w:tc>
          <w:tcPr>
            <w:tcW w:w="937" w:type="dxa"/>
            <w:vAlign w:val="center"/>
          </w:tcPr>
          <w:p w14:paraId="41229F43" w14:textId="26EDCACF" w:rsidR="005C0464" w:rsidRPr="00417668"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0.12</w:t>
            </w:r>
          </w:p>
        </w:tc>
        <w:tc>
          <w:tcPr>
            <w:tcW w:w="1044" w:type="dxa"/>
            <w:vAlign w:val="center"/>
          </w:tcPr>
          <w:p w14:paraId="22D1DB70" w14:textId="14375D66" w:rsidR="005C0464" w:rsidRDefault="004E2620" w:rsidP="00781587">
            <w:pPr>
              <w:widowControl w:val="0"/>
              <w:autoSpaceDE w:val="0"/>
              <w:autoSpaceDN w:val="0"/>
              <w:adjustRightInd w:val="0"/>
              <w:jc w:val="center"/>
              <w:rPr>
                <w:rFonts w:ascii="Arial" w:hAnsi="Arial" w:cs="Arial"/>
                <w:sz w:val="18"/>
                <w:szCs w:val="18"/>
              </w:rPr>
            </w:pPr>
            <w:r w:rsidRPr="004E2620">
              <w:rPr>
                <w:rFonts w:ascii="Arial" w:hAnsi="Arial" w:cs="Arial"/>
                <w:sz w:val="18"/>
                <w:szCs w:val="18"/>
              </w:rPr>
              <w:t>−0.34</w:t>
            </w:r>
          </w:p>
        </w:tc>
      </w:tr>
      <w:tr w:rsidR="00726412" w:rsidRPr="00447D8D" w14:paraId="0842A8FF" w14:textId="4E5DE690" w:rsidTr="00781587">
        <w:tc>
          <w:tcPr>
            <w:tcW w:w="10790" w:type="dxa"/>
            <w:gridSpan w:val="4"/>
            <w:vAlign w:val="center"/>
          </w:tcPr>
          <w:p w14:paraId="03630B98" w14:textId="08E55D0C" w:rsidR="00726412" w:rsidRPr="00781587" w:rsidRDefault="00726412" w:rsidP="00781587">
            <w:pPr>
              <w:widowControl w:val="0"/>
              <w:autoSpaceDE w:val="0"/>
              <w:autoSpaceDN w:val="0"/>
              <w:adjustRightInd w:val="0"/>
              <w:jc w:val="center"/>
              <w:rPr>
                <w:rFonts w:ascii="Arial" w:hAnsi="Arial" w:cs="Arial"/>
                <w:b/>
                <w:bCs/>
                <w:sz w:val="18"/>
                <w:szCs w:val="18"/>
              </w:rPr>
            </w:pPr>
            <w:r w:rsidRPr="00781587">
              <w:rPr>
                <w:rFonts w:ascii="Arial" w:hAnsi="Arial" w:cs="Arial"/>
                <w:b/>
                <w:bCs/>
                <w:i/>
                <w:iCs/>
                <w:sz w:val="18"/>
                <w:szCs w:val="18"/>
              </w:rPr>
              <w:t>Y</w:t>
            </w:r>
            <w:r w:rsidRPr="00781587">
              <w:rPr>
                <w:rFonts w:ascii="Arial" w:hAnsi="Arial" w:cs="Arial"/>
                <w:b/>
                <w:bCs/>
                <w:sz w:val="18"/>
                <w:szCs w:val="18"/>
              </w:rPr>
              <w:t>: Perceived Addiction Relative to Cigarettes Variables</w:t>
            </w:r>
          </w:p>
        </w:tc>
      </w:tr>
      <w:tr w:rsidR="00FA1D87" w:rsidRPr="00447D8D" w14:paraId="482ADDBE" w14:textId="4A192691" w:rsidTr="00781587">
        <w:tc>
          <w:tcPr>
            <w:tcW w:w="657" w:type="dxa"/>
            <w:vAlign w:val="center"/>
          </w:tcPr>
          <w:p w14:paraId="591DFCC0" w14:textId="5D9FFDFF" w:rsidR="005C0464" w:rsidRPr="00447D8D" w:rsidRDefault="005C0464" w:rsidP="00781587">
            <w:pPr>
              <w:widowControl w:val="0"/>
              <w:rPr>
                <w:rFonts w:ascii="Arial" w:hAnsi="Arial" w:cs="Arial"/>
                <w:sz w:val="18"/>
                <w:szCs w:val="18"/>
              </w:rPr>
            </w:pPr>
            <w:r>
              <w:rPr>
                <w:rFonts w:ascii="Arial" w:hAnsi="Arial" w:cs="Arial"/>
                <w:sz w:val="18"/>
                <w:szCs w:val="18"/>
              </w:rPr>
              <w:t>QN113</w:t>
            </w:r>
          </w:p>
        </w:tc>
        <w:tc>
          <w:tcPr>
            <w:tcW w:w="8152" w:type="dxa"/>
            <w:vAlign w:val="center"/>
          </w:tcPr>
          <w:p w14:paraId="6E76370D" w14:textId="138310F0" w:rsidR="005C0464" w:rsidRPr="00447D8D" w:rsidRDefault="005C0464" w:rsidP="00781587">
            <w:pPr>
              <w:widowControl w:val="0"/>
              <w:autoSpaceDE w:val="0"/>
              <w:autoSpaceDN w:val="0"/>
              <w:adjustRightInd w:val="0"/>
              <w:rPr>
                <w:rFonts w:ascii="Arial" w:hAnsi="Arial" w:cs="Arial"/>
                <w:sz w:val="18"/>
                <w:szCs w:val="18"/>
              </w:rPr>
            </w:pPr>
            <w:r w:rsidRPr="00C5229E">
              <w:rPr>
                <w:rFonts w:ascii="Arial" w:hAnsi="Arial" w:cs="Arial"/>
                <w:sz w:val="18"/>
                <w:szCs w:val="18"/>
              </w:rPr>
              <w:t xml:space="preserve">Do you believe that cigars, cigarillos, or little cigars are </w:t>
            </w:r>
            <w:r>
              <w:rPr>
                <w:rFonts w:ascii="Arial" w:hAnsi="Arial" w:cs="Arial"/>
                <w:sz w:val="18"/>
                <w:szCs w:val="18"/>
              </w:rPr>
              <w:t xml:space="preserve">more addictive </w:t>
            </w:r>
            <w:r w:rsidRPr="00C5229E">
              <w:rPr>
                <w:rFonts w:ascii="Arial" w:hAnsi="Arial" w:cs="Arial"/>
                <w:sz w:val="18"/>
                <w:szCs w:val="18"/>
              </w:rPr>
              <w:t>than</w:t>
            </w:r>
            <w:r>
              <w:rPr>
                <w:rFonts w:ascii="Arial" w:hAnsi="Arial" w:cs="Arial"/>
                <w:sz w:val="18"/>
                <w:szCs w:val="18"/>
              </w:rPr>
              <w:t xml:space="preserve"> </w:t>
            </w:r>
            <w:r w:rsidRPr="00C5229E">
              <w:rPr>
                <w:rFonts w:ascii="Arial" w:hAnsi="Arial" w:cs="Arial"/>
                <w:sz w:val="18"/>
                <w:szCs w:val="18"/>
              </w:rPr>
              <w:t>cigarettes?</w:t>
            </w:r>
          </w:p>
        </w:tc>
        <w:tc>
          <w:tcPr>
            <w:tcW w:w="937" w:type="dxa"/>
            <w:vAlign w:val="center"/>
          </w:tcPr>
          <w:p w14:paraId="0DA1B144" w14:textId="2A4206BE" w:rsidR="005C0464" w:rsidRPr="00C5229E"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c>
          <w:tcPr>
            <w:tcW w:w="1044" w:type="dxa"/>
            <w:vAlign w:val="center"/>
          </w:tcPr>
          <w:p w14:paraId="41E957CD" w14:textId="1AF823BB" w:rsidR="005C0464" w:rsidRPr="00781587" w:rsidRDefault="004E2620" w:rsidP="00781587">
            <w:pPr>
              <w:widowControl w:val="0"/>
              <w:autoSpaceDE w:val="0"/>
              <w:autoSpaceDN w:val="0"/>
              <w:adjustRightInd w:val="0"/>
              <w:jc w:val="center"/>
              <w:rPr>
                <w:rFonts w:ascii="Arial" w:hAnsi="Arial" w:cs="Arial"/>
                <w:color w:val="FF0000"/>
                <w:sz w:val="18"/>
                <w:szCs w:val="18"/>
              </w:rPr>
            </w:pPr>
            <w:r w:rsidRPr="00781587">
              <w:rPr>
                <w:rFonts w:ascii="Arial" w:hAnsi="Arial" w:cs="Arial"/>
                <w:color w:val="FF0000"/>
                <w:sz w:val="18"/>
                <w:szCs w:val="18"/>
              </w:rPr>
              <w:t>−0.57</w:t>
            </w:r>
          </w:p>
        </w:tc>
      </w:tr>
      <w:tr w:rsidR="00FA1D87" w:rsidRPr="00447D8D" w14:paraId="13417E46" w14:textId="7FDE7B2E" w:rsidTr="00781587">
        <w:tc>
          <w:tcPr>
            <w:tcW w:w="657" w:type="dxa"/>
            <w:vAlign w:val="center"/>
          </w:tcPr>
          <w:p w14:paraId="7CE523EF" w14:textId="5BF7A4D0" w:rsidR="005C0464" w:rsidRPr="00447D8D" w:rsidRDefault="005C0464" w:rsidP="00781587">
            <w:pPr>
              <w:widowControl w:val="0"/>
              <w:rPr>
                <w:rFonts w:ascii="Arial" w:hAnsi="Arial" w:cs="Arial"/>
                <w:sz w:val="18"/>
                <w:szCs w:val="18"/>
              </w:rPr>
            </w:pPr>
            <w:r>
              <w:rPr>
                <w:rFonts w:ascii="Arial" w:hAnsi="Arial" w:cs="Arial"/>
                <w:sz w:val="18"/>
                <w:szCs w:val="18"/>
              </w:rPr>
              <w:t>QN115</w:t>
            </w:r>
          </w:p>
        </w:tc>
        <w:tc>
          <w:tcPr>
            <w:tcW w:w="8152" w:type="dxa"/>
            <w:vAlign w:val="center"/>
          </w:tcPr>
          <w:p w14:paraId="7DA08CAB" w14:textId="0B3FB9FE" w:rsidR="005C0464" w:rsidRPr="00447D8D" w:rsidRDefault="005C0464" w:rsidP="00781587">
            <w:pPr>
              <w:widowControl w:val="0"/>
              <w:autoSpaceDE w:val="0"/>
              <w:autoSpaceDN w:val="0"/>
              <w:adjustRightInd w:val="0"/>
              <w:rPr>
                <w:rFonts w:ascii="Arial" w:hAnsi="Arial" w:cs="Arial"/>
                <w:sz w:val="18"/>
                <w:szCs w:val="18"/>
              </w:rPr>
            </w:pPr>
            <w:r w:rsidRPr="00417668">
              <w:rPr>
                <w:rFonts w:ascii="Arial" w:hAnsi="Arial" w:cs="Arial"/>
                <w:sz w:val="18"/>
                <w:szCs w:val="18"/>
              </w:rPr>
              <w:t xml:space="preserve">Do you believe that chewing tobacco, snuff, dip, snus, or dissolvable tobacco products are </w:t>
            </w:r>
            <w:r>
              <w:rPr>
                <w:rFonts w:ascii="Arial" w:hAnsi="Arial" w:cs="Arial"/>
                <w:sz w:val="18"/>
                <w:szCs w:val="18"/>
              </w:rPr>
              <w:t xml:space="preserve">more addictive </w:t>
            </w:r>
            <w:r w:rsidRPr="00417668">
              <w:rPr>
                <w:rFonts w:ascii="Arial" w:hAnsi="Arial" w:cs="Arial"/>
                <w:sz w:val="18"/>
                <w:szCs w:val="18"/>
              </w:rPr>
              <w:t>than cigarettes?</w:t>
            </w:r>
          </w:p>
        </w:tc>
        <w:tc>
          <w:tcPr>
            <w:tcW w:w="937" w:type="dxa"/>
            <w:vAlign w:val="center"/>
          </w:tcPr>
          <w:p w14:paraId="3FC168E0" w14:textId="241B70C8" w:rsidR="005C0464" w:rsidRPr="00417668"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c>
          <w:tcPr>
            <w:tcW w:w="1044" w:type="dxa"/>
            <w:vAlign w:val="center"/>
          </w:tcPr>
          <w:p w14:paraId="15288AB3" w14:textId="42D4843D" w:rsidR="005C0464" w:rsidRPr="00781587" w:rsidRDefault="004E2620" w:rsidP="00781587">
            <w:pPr>
              <w:widowControl w:val="0"/>
              <w:autoSpaceDE w:val="0"/>
              <w:autoSpaceDN w:val="0"/>
              <w:adjustRightInd w:val="0"/>
              <w:jc w:val="center"/>
              <w:rPr>
                <w:rFonts w:ascii="Arial" w:hAnsi="Arial" w:cs="Arial"/>
                <w:color w:val="FF0000"/>
                <w:sz w:val="18"/>
                <w:szCs w:val="18"/>
              </w:rPr>
            </w:pPr>
            <w:r w:rsidRPr="00781587">
              <w:rPr>
                <w:rFonts w:ascii="Arial" w:hAnsi="Arial" w:cs="Arial"/>
                <w:color w:val="FF0000"/>
                <w:sz w:val="18"/>
                <w:szCs w:val="18"/>
              </w:rPr>
              <w:t>−0.59</w:t>
            </w:r>
          </w:p>
        </w:tc>
      </w:tr>
      <w:tr w:rsidR="00FA1D87" w:rsidRPr="00447D8D" w14:paraId="5C64B838" w14:textId="3FBA663B" w:rsidTr="00781587">
        <w:tc>
          <w:tcPr>
            <w:tcW w:w="657" w:type="dxa"/>
            <w:vAlign w:val="center"/>
          </w:tcPr>
          <w:p w14:paraId="216CBC91" w14:textId="65FA616F" w:rsidR="005C0464" w:rsidRPr="00447D8D" w:rsidRDefault="005C0464" w:rsidP="00781587">
            <w:pPr>
              <w:widowControl w:val="0"/>
              <w:rPr>
                <w:rFonts w:ascii="Arial" w:hAnsi="Arial" w:cs="Arial"/>
                <w:sz w:val="18"/>
                <w:szCs w:val="18"/>
              </w:rPr>
            </w:pPr>
            <w:r>
              <w:rPr>
                <w:rFonts w:ascii="Arial" w:hAnsi="Arial" w:cs="Arial"/>
                <w:sz w:val="18"/>
                <w:szCs w:val="18"/>
              </w:rPr>
              <w:t>QN117</w:t>
            </w:r>
          </w:p>
        </w:tc>
        <w:tc>
          <w:tcPr>
            <w:tcW w:w="8152" w:type="dxa"/>
            <w:vAlign w:val="center"/>
          </w:tcPr>
          <w:p w14:paraId="638ABC3F" w14:textId="249FC391" w:rsidR="005C0464" w:rsidRPr="00447D8D" w:rsidRDefault="005C0464" w:rsidP="00781587">
            <w:pPr>
              <w:widowControl w:val="0"/>
              <w:autoSpaceDE w:val="0"/>
              <w:autoSpaceDN w:val="0"/>
              <w:adjustRightInd w:val="0"/>
              <w:rPr>
                <w:rFonts w:ascii="Arial" w:hAnsi="Arial" w:cs="Arial"/>
                <w:sz w:val="18"/>
                <w:szCs w:val="18"/>
              </w:rPr>
            </w:pPr>
            <w:r w:rsidRPr="00417668">
              <w:rPr>
                <w:rFonts w:ascii="Arial" w:hAnsi="Arial" w:cs="Arial"/>
                <w:sz w:val="18"/>
                <w:szCs w:val="18"/>
              </w:rPr>
              <w:t xml:space="preserve">Do you believe that e-cigarettes are </w:t>
            </w:r>
            <w:r>
              <w:rPr>
                <w:rFonts w:ascii="Arial" w:hAnsi="Arial" w:cs="Arial"/>
                <w:sz w:val="18"/>
                <w:szCs w:val="18"/>
              </w:rPr>
              <w:t xml:space="preserve">more addictive </w:t>
            </w:r>
            <w:r w:rsidRPr="00417668">
              <w:rPr>
                <w:rFonts w:ascii="Arial" w:hAnsi="Arial" w:cs="Arial"/>
                <w:sz w:val="18"/>
                <w:szCs w:val="18"/>
              </w:rPr>
              <w:t>than cigarettes?</w:t>
            </w:r>
          </w:p>
        </w:tc>
        <w:tc>
          <w:tcPr>
            <w:tcW w:w="937" w:type="dxa"/>
            <w:vAlign w:val="center"/>
          </w:tcPr>
          <w:p w14:paraId="361B70A7" w14:textId="7E5346FD" w:rsidR="005C0464" w:rsidRPr="00417668"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c>
          <w:tcPr>
            <w:tcW w:w="1044" w:type="dxa"/>
            <w:vAlign w:val="center"/>
          </w:tcPr>
          <w:p w14:paraId="6CF0BC59" w14:textId="2333DE3B" w:rsidR="005C0464" w:rsidRPr="00781587" w:rsidRDefault="004E2620" w:rsidP="00781587">
            <w:pPr>
              <w:widowControl w:val="0"/>
              <w:autoSpaceDE w:val="0"/>
              <w:autoSpaceDN w:val="0"/>
              <w:adjustRightInd w:val="0"/>
              <w:jc w:val="center"/>
              <w:rPr>
                <w:rFonts w:ascii="Arial" w:hAnsi="Arial" w:cs="Arial"/>
                <w:color w:val="FF0000"/>
                <w:sz w:val="18"/>
                <w:szCs w:val="18"/>
              </w:rPr>
            </w:pPr>
            <w:r w:rsidRPr="00781587">
              <w:rPr>
                <w:rFonts w:ascii="Arial" w:hAnsi="Arial" w:cs="Arial"/>
                <w:color w:val="FF0000"/>
                <w:sz w:val="18"/>
                <w:szCs w:val="18"/>
              </w:rPr>
              <w:t>0.60</w:t>
            </w:r>
          </w:p>
        </w:tc>
      </w:tr>
      <w:tr w:rsidR="00FA1D87" w:rsidRPr="00447D8D" w14:paraId="28A1DCB5" w14:textId="7A644FED" w:rsidTr="00781587">
        <w:tc>
          <w:tcPr>
            <w:tcW w:w="657" w:type="dxa"/>
            <w:vAlign w:val="center"/>
          </w:tcPr>
          <w:p w14:paraId="2A6F6DF1" w14:textId="1793C37F" w:rsidR="005C0464" w:rsidRDefault="005C0464" w:rsidP="00781587">
            <w:pPr>
              <w:widowControl w:val="0"/>
              <w:rPr>
                <w:rFonts w:ascii="Arial" w:hAnsi="Arial" w:cs="Arial"/>
                <w:sz w:val="18"/>
                <w:szCs w:val="18"/>
              </w:rPr>
            </w:pPr>
            <w:r>
              <w:rPr>
                <w:rFonts w:ascii="Arial" w:hAnsi="Arial" w:cs="Arial"/>
                <w:sz w:val="18"/>
                <w:szCs w:val="18"/>
              </w:rPr>
              <w:t>QN119</w:t>
            </w:r>
          </w:p>
        </w:tc>
        <w:tc>
          <w:tcPr>
            <w:tcW w:w="8152" w:type="dxa"/>
            <w:vAlign w:val="center"/>
          </w:tcPr>
          <w:p w14:paraId="0FD99124" w14:textId="4A728FDA" w:rsidR="005C0464" w:rsidRPr="00447D8D" w:rsidRDefault="005C0464" w:rsidP="00781587">
            <w:pPr>
              <w:widowControl w:val="0"/>
              <w:autoSpaceDE w:val="0"/>
              <w:autoSpaceDN w:val="0"/>
              <w:adjustRightInd w:val="0"/>
              <w:rPr>
                <w:rFonts w:ascii="Arial" w:hAnsi="Arial" w:cs="Arial"/>
                <w:sz w:val="18"/>
                <w:szCs w:val="18"/>
              </w:rPr>
            </w:pPr>
            <w:r w:rsidRPr="00417668">
              <w:rPr>
                <w:rFonts w:ascii="Arial" w:hAnsi="Arial" w:cs="Arial"/>
                <w:sz w:val="18"/>
                <w:szCs w:val="18"/>
              </w:rPr>
              <w:t xml:space="preserve">Do you believe that smoking tobacco in a hookah or waterpipe is </w:t>
            </w:r>
            <w:r>
              <w:rPr>
                <w:rFonts w:ascii="Arial" w:hAnsi="Arial" w:cs="Arial"/>
                <w:sz w:val="18"/>
                <w:szCs w:val="18"/>
              </w:rPr>
              <w:t xml:space="preserve">more </w:t>
            </w:r>
            <w:r w:rsidR="00CA0D96">
              <w:rPr>
                <w:rFonts w:ascii="Arial" w:hAnsi="Arial" w:cs="Arial"/>
                <w:sz w:val="18"/>
                <w:szCs w:val="18"/>
              </w:rPr>
              <w:t>addictive</w:t>
            </w:r>
            <w:r>
              <w:rPr>
                <w:rFonts w:ascii="Arial" w:hAnsi="Arial" w:cs="Arial"/>
                <w:sz w:val="18"/>
                <w:szCs w:val="18"/>
              </w:rPr>
              <w:t xml:space="preserve"> </w:t>
            </w:r>
            <w:r w:rsidRPr="00417668">
              <w:rPr>
                <w:rFonts w:ascii="Arial" w:hAnsi="Arial" w:cs="Arial"/>
                <w:sz w:val="18"/>
                <w:szCs w:val="18"/>
              </w:rPr>
              <w:t>than cigarettes?</w:t>
            </w:r>
          </w:p>
        </w:tc>
        <w:tc>
          <w:tcPr>
            <w:tcW w:w="937" w:type="dxa"/>
            <w:vAlign w:val="center"/>
          </w:tcPr>
          <w:p w14:paraId="7957B187" w14:textId="3F80A09F" w:rsidR="005C0464" w:rsidRPr="00417668"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c>
          <w:tcPr>
            <w:tcW w:w="1044" w:type="dxa"/>
            <w:vAlign w:val="center"/>
          </w:tcPr>
          <w:p w14:paraId="755B3B58" w14:textId="446DFE05" w:rsidR="005C0464" w:rsidRPr="00781587" w:rsidRDefault="004E2620" w:rsidP="00781587">
            <w:pPr>
              <w:widowControl w:val="0"/>
              <w:autoSpaceDE w:val="0"/>
              <w:autoSpaceDN w:val="0"/>
              <w:adjustRightInd w:val="0"/>
              <w:jc w:val="center"/>
              <w:rPr>
                <w:rFonts w:ascii="Arial" w:hAnsi="Arial" w:cs="Arial"/>
                <w:color w:val="FF0000"/>
                <w:sz w:val="18"/>
                <w:szCs w:val="18"/>
              </w:rPr>
            </w:pPr>
            <w:r w:rsidRPr="00781587">
              <w:rPr>
                <w:rFonts w:ascii="Arial" w:hAnsi="Arial" w:cs="Arial"/>
                <w:color w:val="FF0000"/>
                <w:sz w:val="18"/>
                <w:szCs w:val="18"/>
              </w:rPr>
              <w:t>0.65</w:t>
            </w:r>
          </w:p>
        </w:tc>
      </w:tr>
      <w:tr w:rsidR="00726412" w:rsidRPr="008644EA" w14:paraId="33C608A8" w14:textId="3502ACD1" w:rsidTr="00781587">
        <w:tc>
          <w:tcPr>
            <w:tcW w:w="10790" w:type="dxa"/>
            <w:gridSpan w:val="4"/>
            <w:vAlign w:val="center"/>
          </w:tcPr>
          <w:p w14:paraId="42AC9795" w14:textId="650FE46A" w:rsidR="00726412" w:rsidRPr="00781587" w:rsidRDefault="00726412" w:rsidP="00781587">
            <w:pPr>
              <w:widowControl w:val="0"/>
              <w:autoSpaceDE w:val="0"/>
              <w:autoSpaceDN w:val="0"/>
              <w:adjustRightInd w:val="0"/>
              <w:jc w:val="center"/>
              <w:rPr>
                <w:rFonts w:ascii="Arial" w:hAnsi="Arial" w:cs="Arial"/>
                <w:b/>
                <w:bCs/>
                <w:sz w:val="18"/>
                <w:szCs w:val="18"/>
              </w:rPr>
            </w:pPr>
            <w:r w:rsidRPr="00781587">
              <w:rPr>
                <w:rFonts w:ascii="Arial" w:hAnsi="Arial" w:cs="Arial"/>
                <w:b/>
                <w:bCs/>
                <w:i/>
                <w:iCs/>
                <w:sz w:val="18"/>
                <w:szCs w:val="18"/>
              </w:rPr>
              <w:t>Y</w:t>
            </w:r>
            <w:r w:rsidRPr="00781587">
              <w:rPr>
                <w:rFonts w:ascii="Arial" w:hAnsi="Arial" w:cs="Arial"/>
                <w:b/>
                <w:bCs/>
                <w:sz w:val="18"/>
                <w:szCs w:val="18"/>
              </w:rPr>
              <w:t>: E-cigarette Internet Marketing Variables</w:t>
            </w:r>
          </w:p>
        </w:tc>
      </w:tr>
      <w:tr w:rsidR="00FA1D87" w:rsidRPr="008644EA" w14:paraId="6B4ACAD3" w14:textId="34C5F6B5" w:rsidTr="00781587">
        <w:tc>
          <w:tcPr>
            <w:tcW w:w="657" w:type="dxa"/>
            <w:vAlign w:val="center"/>
          </w:tcPr>
          <w:p w14:paraId="6C9847F1" w14:textId="22D87DD4" w:rsidR="005C0464" w:rsidRPr="008644EA" w:rsidRDefault="005C0464" w:rsidP="00781587">
            <w:pPr>
              <w:widowControl w:val="0"/>
              <w:rPr>
                <w:rFonts w:ascii="Arial" w:hAnsi="Arial" w:cs="Arial"/>
                <w:sz w:val="18"/>
                <w:szCs w:val="18"/>
              </w:rPr>
            </w:pPr>
            <w:r>
              <w:rPr>
                <w:rFonts w:ascii="Arial" w:hAnsi="Arial" w:cs="Arial"/>
                <w:sz w:val="18"/>
                <w:szCs w:val="18"/>
              </w:rPr>
              <w:t>QN128</w:t>
            </w:r>
          </w:p>
        </w:tc>
        <w:tc>
          <w:tcPr>
            <w:tcW w:w="8152" w:type="dxa"/>
            <w:vAlign w:val="center"/>
          </w:tcPr>
          <w:p w14:paraId="290CCE15" w14:textId="3D55FEA3" w:rsidR="005C0464" w:rsidRDefault="005C0464" w:rsidP="00781587">
            <w:pPr>
              <w:widowControl w:val="0"/>
              <w:autoSpaceDE w:val="0"/>
              <w:autoSpaceDN w:val="0"/>
              <w:adjustRightInd w:val="0"/>
              <w:rPr>
                <w:rFonts w:ascii="Arial" w:hAnsi="Arial" w:cs="Arial"/>
                <w:sz w:val="18"/>
                <w:szCs w:val="18"/>
              </w:rPr>
            </w:pPr>
            <w:r w:rsidRPr="00B0324D">
              <w:rPr>
                <w:rFonts w:ascii="Arial" w:hAnsi="Arial" w:cs="Arial"/>
                <w:sz w:val="18"/>
                <w:szCs w:val="18"/>
              </w:rPr>
              <w:t>When you are using the Internet, how often do you see ads or promotions for e-cigarettes?</w:t>
            </w:r>
          </w:p>
        </w:tc>
        <w:tc>
          <w:tcPr>
            <w:tcW w:w="937" w:type="dxa"/>
            <w:vAlign w:val="center"/>
          </w:tcPr>
          <w:p w14:paraId="20301970" w14:textId="45D39B4F" w:rsidR="005C0464" w:rsidRPr="00B0324D" w:rsidRDefault="005C0464" w:rsidP="00781587">
            <w:pPr>
              <w:widowControl w:val="0"/>
              <w:autoSpaceDE w:val="0"/>
              <w:autoSpaceDN w:val="0"/>
              <w:adjustRightInd w:val="0"/>
              <w:jc w:val="center"/>
              <w:rPr>
                <w:rFonts w:ascii="Arial" w:hAnsi="Arial" w:cs="Arial"/>
                <w:sz w:val="18"/>
                <w:szCs w:val="18"/>
              </w:rPr>
            </w:pPr>
            <w:r w:rsidRPr="00781587">
              <w:rPr>
                <w:rFonts w:ascii="Arial" w:hAnsi="Arial" w:cs="Arial"/>
                <w:color w:val="FF0000"/>
                <w:sz w:val="18"/>
                <w:szCs w:val="18"/>
              </w:rPr>
              <w:t>0.79</w:t>
            </w:r>
          </w:p>
        </w:tc>
        <w:tc>
          <w:tcPr>
            <w:tcW w:w="1044" w:type="dxa"/>
            <w:vAlign w:val="center"/>
          </w:tcPr>
          <w:p w14:paraId="299649E2" w14:textId="74677469"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FA1D87" w:rsidRPr="008644EA" w14:paraId="5A40AB66" w14:textId="11465C77" w:rsidTr="00781587">
        <w:tc>
          <w:tcPr>
            <w:tcW w:w="657" w:type="dxa"/>
            <w:vAlign w:val="center"/>
          </w:tcPr>
          <w:p w14:paraId="264B5FAF" w14:textId="7652D201" w:rsidR="005C0464" w:rsidRDefault="005C0464" w:rsidP="00781587">
            <w:pPr>
              <w:widowControl w:val="0"/>
              <w:rPr>
                <w:rFonts w:ascii="Arial" w:hAnsi="Arial" w:cs="Arial"/>
                <w:sz w:val="18"/>
                <w:szCs w:val="18"/>
              </w:rPr>
            </w:pPr>
            <w:r>
              <w:rPr>
                <w:rFonts w:ascii="Arial" w:hAnsi="Arial" w:cs="Arial"/>
                <w:sz w:val="18"/>
                <w:szCs w:val="18"/>
              </w:rPr>
              <w:t>QN129</w:t>
            </w:r>
          </w:p>
        </w:tc>
        <w:tc>
          <w:tcPr>
            <w:tcW w:w="8152" w:type="dxa"/>
            <w:vAlign w:val="center"/>
          </w:tcPr>
          <w:p w14:paraId="34A287CE" w14:textId="5DD29C92" w:rsidR="005C0464" w:rsidRDefault="005C0464" w:rsidP="00781587">
            <w:pPr>
              <w:widowControl w:val="0"/>
              <w:autoSpaceDE w:val="0"/>
              <w:autoSpaceDN w:val="0"/>
              <w:adjustRightInd w:val="0"/>
              <w:rPr>
                <w:rFonts w:ascii="Arial" w:hAnsi="Arial" w:cs="Arial"/>
                <w:sz w:val="18"/>
                <w:szCs w:val="18"/>
              </w:rPr>
            </w:pPr>
            <w:r w:rsidRPr="00B0324D">
              <w:rPr>
                <w:rFonts w:ascii="Arial" w:hAnsi="Arial" w:cs="Arial"/>
                <w:sz w:val="18"/>
                <w:szCs w:val="18"/>
              </w:rPr>
              <w:t>When you read newspapers or magazines, how often do you see ads or promotions for e-</w:t>
            </w:r>
            <w:r>
              <w:rPr>
                <w:rFonts w:ascii="Arial" w:hAnsi="Arial" w:cs="Arial"/>
                <w:sz w:val="18"/>
                <w:szCs w:val="18"/>
              </w:rPr>
              <w:t>cigarettes?</w:t>
            </w:r>
          </w:p>
        </w:tc>
        <w:tc>
          <w:tcPr>
            <w:tcW w:w="937" w:type="dxa"/>
            <w:vAlign w:val="center"/>
          </w:tcPr>
          <w:p w14:paraId="6157DECD" w14:textId="1AC4FC42" w:rsidR="005C0464" w:rsidRPr="00B0324D"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−0.10</w:t>
            </w:r>
          </w:p>
        </w:tc>
        <w:tc>
          <w:tcPr>
            <w:tcW w:w="1044" w:type="dxa"/>
            <w:vAlign w:val="center"/>
          </w:tcPr>
          <w:p w14:paraId="53560557" w14:textId="78A257EB"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FA1D87" w:rsidRPr="008644EA" w14:paraId="043ECB2E" w14:textId="2764F827" w:rsidTr="00781587">
        <w:tc>
          <w:tcPr>
            <w:tcW w:w="657" w:type="dxa"/>
            <w:vAlign w:val="center"/>
          </w:tcPr>
          <w:p w14:paraId="21BADEB7" w14:textId="2E95E7B8" w:rsidR="005C0464" w:rsidRDefault="005C0464" w:rsidP="00781587">
            <w:pPr>
              <w:widowControl w:val="0"/>
              <w:rPr>
                <w:rFonts w:ascii="Arial" w:hAnsi="Arial" w:cs="Arial"/>
                <w:sz w:val="18"/>
                <w:szCs w:val="18"/>
              </w:rPr>
            </w:pPr>
            <w:r>
              <w:rPr>
                <w:rFonts w:ascii="Arial" w:hAnsi="Arial" w:cs="Arial"/>
                <w:sz w:val="18"/>
                <w:szCs w:val="18"/>
              </w:rPr>
              <w:t>QN130</w:t>
            </w:r>
          </w:p>
        </w:tc>
        <w:tc>
          <w:tcPr>
            <w:tcW w:w="8152" w:type="dxa"/>
            <w:vAlign w:val="center"/>
          </w:tcPr>
          <w:p w14:paraId="18FEDBB1" w14:textId="719DF7E6" w:rsidR="005C0464" w:rsidRDefault="005C0464" w:rsidP="00781587">
            <w:pPr>
              <w:widowControl w:val="0"/>
              <w:autoSpaceDE w:val="0"/>
              <w:autoSpaceDN w:val="0"/>
              <w:adjustRightInd w:val="0"/>
              <w:rPr>
                <w:rFonts w:ascii="Arial" w:hAnsi="Arial" w:cs="Arial"/>
                <w:sz w:val="18"/>
                <w:szCs w:val="18"/>
              </w:rPr>
            </w:pPr>
            <w:r w:rsidRPr="00B0324D">
              <w:rPr>
                <w:rFonts w:ascii="Arial" w:hAnsi="Arial" w:cs="Arial"/>
                <w:sz w:val="18"/>
                <w:szCs w:val="18"/>
              </w:rPr>
              <w:t>When you go to a convenience store, supermarket, gas station, kiosk/storefront,</w:t>
            </w:r>
            <w:r>
              <w:rPr>
                <w:rFonts w:ascii="Arial" w:hAnsi="Arial" w:cs="Arial"/>
                <w:sz w:val="18"/>
                <w:szCs w:val="18"/>
              </w:rPr>
              <w:t xml:space="preserve"> or shopping center, how often do you see ads or promotions for e-cigarettes?</w:t>
            </w:r>
          </w:p>
        </w:tc>
        <w:tc>
          <w:tcPr>
            <w:tcW w:w="937" w:type="dxa"/>
            <w:vAlign w:val="center"/>
          </w:tcPr>
          <w:p w14:paraId="336E014B" w14:textId="693CD4E7" w:rsidR="005C0464" w:rsidRPr="00B0324D"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0.25</w:t>
            </w:r>
          </w:p>
        </w:tc>
        <w:tc>
          <w:tcPr>
            <w:tcW w:w="1044" w:type="dxa"/>
            <w:vAlign w:val="center"/>
          </w:tcPr>
          <w:p w14:paraId="6790AD88" w14:textId="03BFA538"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FA1D87" w:rsidRPr="008644EA" w14:paraId="779A4CD4" w14:textId="2C31B097" w:rsidTr="00781587">
        <w:tc>
          <w:tcPr>
            <w:tcW w:w="657" w:type="dxa"/>
            <w:vAlign w:val="center"/>
          </w:tcPr>
          <w:p w14:paraId="165DFC8E" w14:textId="571416D6" w:rsidR="005C0464" w:rsidRDefault="005C0464" w:rsidP="00781587">
            <w:pPr>
              <w:widowControl w:val="0"/>
              <w:rPr>
                <w:rFonts w:ascii="Arial" w:hAnsi="Arial" w:cs="Arial"/>
                <w:sz w:val="18"/>
                <w:szCs w:val="18"/>
              </w:rPr>
            </w:pPr>
            <w:r>
              <w:rPr>
                <w:rFonts w:ascii="Arial" w:hAnsi="Arial" w:cs="Arial"/>
                <w:sz w:val="18"/>
                <w:szCs w:val="18"/>
              </w:rPr>
              <w:t>QN131</w:t>
            </w:r>
          </w:p>
        </w:tc>
        <w:tc>
          <w:tcPr>
            <w:tcW w:w="8152" w:type="dxa"/>
            <w:vAlign w:val="center"/>
          </w:tcPr>
          <w:p w14:paraId="2EAE8112" w14:textId="5623912C" w:rsidR="005C0464" w:rsidRDefault="005C0464" w:rsidP="00781587">
            <w:pPr>
              <w:widowControl w:val="0"/>
              <w:autoSpaceDE w:val="0"/>
              <w:autoSpaceDN w:val="0"/>
              <w:adjustRightInd w:val="0"/>
              <w:rPr>
                <w:rFonts w:ascii="Arial" w:hAnsi="Arial" w:cs="Arial"/>
                <w:sz w:val="18"/>
                <w:szCs w:val="18"/>
              </w:rPr>
            </w:pPr>
            <w:r w:rsidRPr="00B0324D">
              <w:rPr>
                <w:rFonts w:ascii="Arial" w:hAnsi="Arial" w:cs="Arial"/>
                <w:sz w:val="18"/>
                <w:szCs w:val="18"/>
              </w:rPr>
              <w:t>When you watch TV or streaming services (such as Netflix, Hulu, or Amazon Prime)</w:t>
            </w:r>
            <w:r>
              <w:rPr>
                <w:rFonts w:ascii="Arial" w:hAnsi="Arial" w:cs="Arial"/>
                <w:sz w:val="18"/>
                <w:szCs w:val="18"/>
              </w:rPr>
              <w:t>, or go to the movies, how often do you see ads or promotions for e-cigarettes?</w:t>
            </w:r>
          </w:p>
        </w:tc>
        <w:tc>
          <w:tcPr>
            <w:tcW w:w="937" w:type="dxa"/>
            <w:vAlign w:val="center"/>
          </w:tcPr>
          <w:p w14:paraId="50760C4E" w14:textId="6849A1F7" w:rsidR="005C0464" w:rsidRPr="00B0324D" w:rsidRDefault="005C0464" w:rsidP="00781587">
            <w:pPr>
              <w:widowControl w:val="0"/>
              <w:autoSpaceDE w:val="0"/>
              <w:autoSpaceDN w:val="0"/>
              <w:adjustRightInd w:val="0"/>
              <w:jc w:val="center"/>
              <w:rPr>
                <w:rFonts w:ascii="Arial" w:hAnsi="Arial" w:cs="Arial"/>
                <w:sz w:val="18"/>
                <w:szCs w:val="18"/>
              </w:rPr>
            </w:pPr>
            <w:r w:rsidRPr="00781587">
              <w:rPr>
                <w:rFonts w:ascii="Arial" w:hAnsi="Arial" w:cs="Arial"/>
                <w:color w:val="FF0000"/>
                <w:sz w:val="18"/>
                <w:szCs w:val="18"/>
              </w:rPr>
              <w:t>−0.73</w:t>
            </w:r>
          </w:p>
        </w:tc>
        <w:tc>
          <w:tcPr>
            <w:tcW w:w="1044" w:type="dxa"/>
            <w:vAlign w:val="center"/>
          </w:tcPr>
          <w:p w14:paraId="0950581E" w14:textId="2A9252B1"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FA1D87" w:rsidRPr="008644EA" w14:paraId="75572D8E" w14:textId="6EE2AECA" w:rsidTr="00781587">
        <w:tc>
          <w:tcPr>
            <w:tcW w:w="657" w:type="dxa"/>
            <w:vAlign w:val="center"/>
          </w:tcPr>
          <w:p w14:paraId="05FB04FB" w14:textId="70D1E402" w:rsidR="005C0464" w:rsidRDefault="005C0464" w:rsidP="00781587">
            <w:pPr>
              <w:widowControl w:val="0"/>
              <w:rPr>
                <w:rFonts w:ascii="Arial" w:hAnsi="Arial" w:cs="Arial"/>
                <w:sz w:val="18"/>
                <w:szCs w:val="18"/>
              </w:rPr>
            </w:pPr>
            <w:r>
              <w:rPr>
                <w:rFonts w:ascii="Arial" w:hAnsi="Arial" w:cs="Arial"/>
                <w:sz w:val="18"/>
                <w:szCs w:val="18"/>
              </w:rPr>
              <w:t>QN132</w:t>
            </w:r>
          </w:p>
        </w:tc>
        <w:tc>
          <w:tcPr>
            <w:tcW w:w="8152" w:type="dxa"/>
            <w:vAlign w:val="center"/>
          </w:tcPr>
          <w:p w14:paraId="09FACB55" w14:textId="2397ECE1" w:rsidR="005C0464" w:rsidRDefault="005C0464" w:rsidP="00781587">
            <w:pPr>
              <w:widowControl w:val="0"/>
              <w:autoSpaceDE w:val="0"/>
              <w:autoSpaceDN w:val="0"/>
              <w:adjustRightInd w:val="0"/>
              <w:rPr>
                <w:rFonts w:ascii="Arial" w:hAnsi="Arial" w:cs="Arial"/>
                <w:sz w:val="18"/>
                <w:szCs w:val="18"/>
              </w:rPr>
            </w:pPr>
            <w:r w:rsidRPr="00B0324D">
              <w:rPr>
                <w:rFonts w:ascii="Arial" w:hAnsi="Arial" w:cs="Arial"/>
                <w:sz w:val="18"/>
                <w:szCs w:val="18"/>
              </w:rPr>
              <w:t>When you watch TV or streaming services (such as Netflix, Hulu, or Amazon Prime)</w:t>
            </w:r>
            <w:r>
              <w:rPr>
                <w:rFonts w:ascii="Arial" w:hAnsi="Arial" w:cs="Arial"/>
                <w:sz w:val="18"/>
                <w:szCs w:val="18"/>
              </w:rPr>
              <w:t>, or go to the movies, how often do you see people or characters using e-cigarettes?</w:t>
            </w:r>
          </w:p>
        </w:tc>
        <w:tc>
          <w:tcPr>
            <w:tcW w:w="937" w:type="dxa"/>
            <w:vAlign w:val="center"/>
          </w:tcPr>
          <w:p w14:paraId="2D35814D" w14:textId="72996AAE" w:rsidR="005C0464" w:rsidRPr="00B0324D"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–0.44</w:t>
            </w:r>
          </w:p>
        </w:tc>
        <w:tc>
          <w:tcPr>
            <w:tcW w:w="1044" w:type="dxa"/>
            <w:vAlign w:val="center"/>
          </w:tcPr>
          <w:p w14:paraId="09586483" w14:textId="2EE420CB"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FA1D87" w:rsidRPr="008644EA" w14:paraId="47A71FB9" w14:textId="008CC0F9" w:rsidTr="00781587">
        <w:tc>
          <w:tcPr>
            <w:tcW w:w="657" w:type="dxa"/>
            <w:vAlign w:val="center"/>
          </w:tcPr>
          <w:p w14:paraId="517032EF" w14:textId="6CFEFB02" w:rsidR="005C0464" w:rsidRDefault="005C0464" w:rsidP="00781587">
            <w:pPr>
              <w:widowControl w:val="0"/>
              <w:rPr>
                <w:rFonts w:ascii="Arial" w:hAnsi="Arial" w:cs="Arial"/>
                <w:sz w:val="18"/>
                <w:szCs w:val="18"/>
              </w:rPr>
            </w:pPr>
            <w:r>
              <w:rPr>
                <w:rFonts w:ascii="Arial" w:hAnsi="Arial" w:cs="Arial"/>
                <w:sz w:val="18"/>
                <w:szCs w:val="18"/>
              </w:rPr>
              <w:t>QN134</w:t>
            </w:r>
          </w:p>
        </w:tc>
        <w:tc>
          <w:tcPr>
            <w:tcW w:w="8152" w:type="dxa"/>
            <w:vAlign w:val="center"/>
          </w:tcPr>
          <w:p w14:paraId="585ECB39" w14:textId="3E7E5038" w:rsidR="005C0464" w:rsidRDefault="005C0464" w:rsidP="00781587">
            <w:pPr>
              <w:widowControl w:val="0"/>
              <w:autoSpaceDE w:val="0"/>
              <w:autoSpaceDN w:val="0"/>
              <w:adjustRightInd w:val="0"/>
              <w:rPr>
                <w:rFonts w:ascii="Arial" w:hAnsi="Arial" w:cs="Arial"/>
                <w:sz w:val="18"/>
                <w:szCs w:val="18"/>
              </w:rPr>
            </w:pPr>
            <w:r>
              <w:rPr>
                <w:rFonts w:ascii="Arial" w:hAnsi="Arial" w:cs="Arial"/>
                <w:sz w:val="18"/>
                <w:szCs w:val="18"/>
              </w:rPr>
              <w:t>When you use social media, how often do you see posts or content (pictures, videos</w:t>
            </w:r>
            <w:r w:rsidR="00176F4A">
              <w:rPr>
                <w:rFonts w:ascii="Arial" w:hAnsi="Arial" w:cs="Arial"/>
                <w:sz w:val="18"/>
                <w:szCs w:val="18"/>
              </w:rPr>
              <w:t>,</w:t>
            </w:r>
            <w:r>
              <w:rPr>
                <w:rFonts w:ascii="Arial" w:hAnsi="Arial" w:cs="Arial"/>
                <w:sz w:val="18"/>
                <w:szCs w:val="18"/>
              </w:rPr>
              <w:t xml:space="preserve"> or text) related to e-cigarettes?</w:t>
            </w:r>
          </w:p>
        </w:tc>
        <w:tc>
          <w:tcPr>
            <w:tcW w:w="937" w:type="dxa"/>
            <w:vAlign w:val="center"/>
          </w:tcPr>
          <w:p w14:paraId="62C95E26" w14:textId="092DC023" w:rsidR="005C0464" w:rsidRDefault="005C0464" w:rsidP="00781587">
            <w:pPr>
              <w:widowControl w:val="0"/>
              <w:autoSpaceDE w:val="0"/>
              <w:autoSpaceDN w:val="0"/>
              <w:adjustRightInd w:val="0"/>
              <w:jc w:val="center"/>
              <w:rPr>
                <w:rFonts w:ascii="Arial" w:hAnsi="Arial" w:cs="Arial"/>
                <w:sz w:val="18"/>
                <w:szCs w:val="18"/>
              </w:rPr>
            </w:pPr>
            <w:r>
              <w:rPr>
                <w:rFonts w:ascii="Arial" w:hAnsi="Arial" w:cs="Arial"/>
                <w:sz w:val="18"/>
                <w:szCs w:val="18"/>
              </w:rPr>
              <w:t>0.03</w:t>
            </w:r>
          </w:p>
        </w:tc>
        <w:tc>
          <w:tcPr>
            <w:tcW w:w="1044" w:type="dxa"/>
            <w:vAlign w:val="center"/>
          </w:tcPr>
          <w:p w14:paraId="32D3C0C9" w14:textId="7803DF8C" w:rsidR="005C0464" w:rsidRDefault="004E2620" w:rsidP="00781587">
            <w:pPr>
              <w:widowControl w:val="0"/>
              <w:autoSpaceDE w:val="0"/>
              <w:autoSpaceDN w:val="0"/>
              <w:adjustRightInd w:val="0"/>
              <w:jc w:val="center"/>
              <w:rPr>
                <w:rFonts w:ascii="Arial" w:hAnsi="Arial" w:cs="Arial"/>
                <w:sz w:val="18"/>
                <w:szCs w:val="18"/>
              </w:rPr>
            </w:pPr>
            <w:r>
              <w:rPr>
                <w:rFonts w:ascii="Arial" w:hAnsi="Arial" w:cs="Arial"/>
                <w:sz w:val="18"/>
                <w:szCs w:val="18"/>
              </w:rPr>
              <w:t>–</w:t>
            </w:r>
          </w:p>
        </w:tc>
      </w:tr>
      <w:tr w:rsidR="0049287F" w:rsidRPr="008644EA" w14:paraId="0338CCE6" w14:textId="77777777" w:rsidTr="0032581B">
        <w:tc>
          <w:tcPr>
            <w:tcW w:w="10790" w:type="dxa"/>
            <w:gridSpan w:val="4"/>
          </w:tcPr>
          <w:p w14:paraId="422792D5" w14:textId="77FDEAF4" w:rsidR="0049287F" w:rsidRDefault="008A5130" w:rsidP="0032581B">
            <w:pPr>
              <w:widowControl w:val="0"/>
              <w:autoSpaceDE w:val="0"/>
              <w:autoSpaceDN w:val="0"/>
              <w:adjustRightInd w:val="0"/>
              <w:rPr>
                <w:rFonts w:ascii="Arial" w:hAnsi="Arial" w:cs="Arial"/>
                <w:sz w:val="18"/>
                <w:szCs w:val="18"/>
              </w:rPr>
            </w:pPr>
            <w:r>
              <w:rPr>
                <w:rFonts w:ascii="Arial" w:hAnsi="Arial" w:cs="Arial"/>
                <w:sz w:val="18"/>
                <w:szCs w:val="18"/>
              </w:rPr>
              <w:t>Canonical coefficients for Asian Americans were assessed using X: Polytobacco Use Variables vs. Y: E-Cigarette Marketing Variables. Canonical coefficients for Pacific Islanders and Hawaiians were assessed using X: Polytobacco Use Variables vs. Y: Perceived Addiction Relative to Cigarettes Variables.</w:t>
            </w:r>
            <w:r w:rsidR="00F17B74">
              <w:rPr>
                <w:rFonts w:ascii="Arial" w:hAnsi="Arial" w:cs="Arial"/>
                <w:sz w:val="18"/>
                <w:szCs w:val="18"/>
              </w:rPr>
              <w:t xml:space="preserve"> Red indicates significant correlations.</w:t>
            </w:r>
          </w:p>
        </w:tc>
      </w:tr>
    </w:tbl>
    <w:p w14:paraId="1DFE7ADB" w14:textId="6DA22DEE" w:rsidR="002B7106" w:rsidRPr="00BC6654" w:rsidRDefault="00313E35" w:rsidP="0032581B">
      <w:pPr>
        <w:widowControl w:val="0"/>
        <w:autoSpaceDE w:val="0"/>
        <w:autoSpaceDN w:val="0"/>
        <w:adjustRightInd w:val="0"/>
        <w:spacing w:before="60" w:after="80" w:line="240" w:lineRule="auto"/>
        <w:jc w:val="both"/>
        <w:rPr>
          <w:rFonts w:ascii="Arial" w:hAnsi="Arial" w:cs="Arial"/>
        </w:rPr>
      </w:pPr>
      <w:r>
        <w:rPr>
          <w:rFonts w:ascii="Arial" w:hAnsi="Arial" w:cs="Arial"/>
        </w:rPr>
        <w:t xml:space="preserve">Based on these canonical coefficients, </w:t>
      </w:r>
      <w:r w:rsidR="00A4316A">
        <w:rPr>
          <w:rFonts w:ascii="Arial" w:hAnsi="Arial" w:cs="Arial"/>
        </w:rPr>
        <w:t xml:space="preserve">an </w:t>
      </w:r>
      <w:r w:rsidR="005C3578">
        <w:rPr>
          <w:rFonts w:ascii="Arial" w:hAnsi="Arial" w:cs="Arial"/>
        </w:rPr>
        <w:t>increase</w:t>
      </w:r>
      <w:r w:rsidR="00A4316A">
        <w:rPr>
          <w:rFonts w:ascii="Arial" w:hAnsi="Arial" w:cs="Arial"/>
        </w:rPr>
        <w:t xml:space="preserve"> in</w:t>
      </w:r>
      <w:r w:rsidR="005C3578">
        <w:rPr>
          <w:rFonts w:ascii="Arial" w:hAnsi="Arial" w:cs="Arial"/>
        </w:rPr>
        <w:t xml:space="preserve"> exposure to e-cigarette ads on the internet </w:t>
      </w:r>
      <w:r w:rsidR="00A4316A">
        <w:rPr>
          <w:rFonts w:ascii="Arial" w:hAnsi="Arial" w:cs="Arial"/>
        </w:rPr>
        <w:t>and</w:t>
      </w:r>
      <w:r w:rsidR="001C5A3F" w:rsidRPr="0032581B">
        <w:rPr>
          <w:rFonts w:ascii="Arial" w:hAnsi="Arial" w:cs="Arial"/>
        </w:rPr>
        <w:t xml:space="preserve"> </w:t>
      </w:r>
      <w:r w:rsidR="003B1257" w:rsidRPr="00BC6654">
        <w:rPr>
          <w:rFonts w:ascii="Arial" w:hAnsi="Arial" w:cs="Arial"/>
        </w:rPr>
        <w:t xml:space="preserve">a decrease </w:t>
      </w:r>
      <w:r w:rsidR="003B1257" w:rsidRPr="00BC6654">
        <w:rPr>
          <w:rFonts w:ascii="Arial" w:hAnsi="Arial" w:cs="Arial"/>
        </w:rPr>
        <w:lastRenderedPageBreak/>
        <w:t>in</w:t>
      </w:r>
      <w:r w:rsidR="001C5A3F">
        <w:rPr>
          <w:rFonts w:ascii="Arial" w:hAnsi="Arial" w:cs="Arial"/>
        </w:rPr>
        <w:t xml:space="preserve"> </w:t>
      </w:r>
      <w:r w:rsidR="005C3578">
        <w:rPr>
          <w:rFonts w:ascii="Arial" w:hAnsi="Arial" w:cs="Arial"/>
        </w:rPr>
        <w:t xml:space="preserve">exposure to e-cigarette ads </w:t>
      </w:r>
      <w:r w:rsidR="00A4316A">
        <w:rPr>
          <w:rFonts w:ascii="Arial" w:hAnsi="Arial" w:cs="Arial"/>
        </w:rPr>
        <w:t>on</w:t>
      </w:r>
      <w:r w:rsidR="005C3578">
        <w:rPr>
          <w:rFonts w:ascii="Arial" w:hAnsi="Arial" w:cs="Arial"/>
        </w:rPr>
        <w:t xml:space="preserve"> streaming </w:t>
      </w:r>
      <w:r w:rsidR="00A7270D">
        <w:rPr>
          <w:rFonts w:ascii="Arial" w:hAnsi="Arial" w:cs="Arial"/>
        </w:rPr>
        <w:t>services</w:t>
      </w:r>
      <w:r w:rsidR="005C3578">
        <w:rPr>
          <w:rFonts w:ascii="Arial" w:hAnsi="Arial" w:cs="Arial"/>
        </w:rPr>
        <w:t xml:space="preserve"> is associated with decreases in the number of cigar</w:t>
      </w:r>
      <w:r w:rsidR="00616F78">
        <w:rPr>
          <w:rFonts w:ascii="Arial" w:hAnsi="Arial" w:cs="Arial"/>
        </w:rPr>
        <w:t xml:space="preserve">s smoked, decreased pipe and bidis use, and increased </w:t>
      </w:r>
      <w:proofErr w:type="spellStart"/>
      <w:r w:rsidR="00616F78">
        <w:rPr>
          <w:rFonts w:ascii="Arial" w:hAnsi="Arial" w:cs="Arial"/>
        </w:rPr>
        <w:t>dissolvables</w:t>
      </w:r>
      <w:proofErr w:type="spellEnd"/>
      <w:r>
        <w:rPr>
          <w:rFonts w:ascii="Arial" w:hAnsi="Arial" w:cs="Arial"/>
        </w:rPr>
        <w:t xml:space="preserve"> </w:t>
      </w:r>
      <w:r w:rsidR="00616F78">
        <w:rPr>
          <w:rFonts w:ascii="Arial" w:hAnsi="Arial" w:cs="Arial"/>
        </w:rPr>
        <w:t xml:space="preserve">use </w:t>
      </w:r>
      <w:r>
        <w:rPr>
          <w:rFonts w:ascii="Arial" w:hAnsi="Arial" w:cs="Arial"/>
        </w:rPr>
        <w:t>among Asian Americans.</w:t>
      </w:r>
      <w:r w:rsidR="00CB66DC" w:rsidRPr="00CB66DC">
        <w:rPr>
          <w:rFonts w:ascii="Arial" w:hAnsi="Arial" w:cs="Arial"/>
        </w:rPr>
        <w:t xml:space="preserve"> </w:t>
      </w:r>
      <w:r w:rsidR="00CB66DC">
        <w:rPr>
          <w:rFonts w:ascii="Arial" w:hAnsi="Arial" w:cs="Arial"/>
        </w:rPr>
        <w:t xml:space="preserve">Among Pacific Islanders and Hawaiians, </w:t>
      </w:r>
      <w:r w:rsidR="00DE1480">
        <w:rPr>
          <w:rFonts w:ascii="Arial" w:hAnsi="Arial" w:cs="Arial"/>
        </w:rPr>
        <w:t>the</w:t>
      </w:r>
      <w:r w:rsidR="00F43382">
        <w:rPr>
          <w:rFonts w:ascii="Arial" w:hAnsi="Arial" w:cs="Arial"/>
        </w:rPr>
        <w:t xml:space="preserve"> perception that e-cigare</w:t>
      </w:r>
      <w:r w:rsidR="00E730AC">
        <w:rPr>
          <w:rFonts w:ascii="Arial" w:hAnsi="Arial" w:cs="Arial"/>
        </w:rPr>
        <w:t>t</w:t>
      </w:r>
      <w:r w:rsidR="00F43382">
        <w:rPr>
          <w:rFonts w:ascii="Arial" w:hAnsi="Arial" w:cs="Arial"/>
        </w:rPr>
        <w:t>t</w:t>
      </w:r>
      <w:r w:rsidR="00E730AC">
        <w:rPr>
          <w:rFonts w:ascii="Arial" w:hAnsi="Arial" w:cs="Arial"/>
        </w:rPr>
        <w:t>e</w:t>
      </w:r>
      <w:r w:rsidR="00022169">
        <w:rPr>
          <w:rFonts w:ascii="Arial" w:hAnsi="Arial" w:cs="Arial"/>
        </w:rPr>
        <w:t>s</w:t>
      </w:r>
      <w:r w:rsidR="00F43382">
        <w:rPr>
          <w:rFonts w:ascii="Arial" w:hAnsi="Arial" w:cs="Arial"/>
        </w:rPr>
        <w:t xml:space="preserve"> and hookah/waterpipe </w:t>
      </w:r>
      <w:r w:rsidR="00022169">
        <w:rPr>
          <w:rFonts w:ascii="Arial" w:hAnsi="Arial" w:cs="Arial"/>
        </w:rPr>
        <w:t xml:space="preserve">use </w:t>
      </w:r>
      <w:r w:rsidR="00DE1480">
        <w:rPr>
          <w:rFonts w:ascii="Arial" w:hAnsi="Arial" w:cs="Arial"/>
        </w:rPr>
        <w:t>are more addictive than cigarette</w:t>
      </w:r>
      <w:r w:rsidR="00022169">
        <w:rPr>
          <w:rFonts w:ascii="Arial" w:hAnsi="Arial" w:cs="Arial"/>
        </w:rPr>
        <w:t xml:space="preserve"> use</w:t>
      </w:r>
      <w:r w:rsidR="00845E33">
        <w:rPr>
          <w:rFonts w:ascii="Arial" w:hAnsi="Arial" w:cs="Arial"/>
        </w:rPr>
        <w:t xml:space="preserve"> but </w:t>
      </w:r>
      <w:r w:rsidR="00E360B2">
        <w:rPr>
          <w:rFonts w:ascii="Arial" w:hAnsi="Arial" w:cs="Arial"/>
        </w:rPr>
        <w:t xml:space="preserve">the use of </w:t>
      </w:r>
      <w:r w:rsidR="00845E33">
        <w:rPr>
          <w:rFonts w:ascii="Arial" w:hAnsi="Arial" w:cs="Arial"/>
        </w:rPr>
        <w:t xml:space="preserve">other products </w:t>
      </w:r>
      <w:r w:rsidR="00E360B2">
        <w:rPr>
          <w:rFonts w:ascii="Arial" w:hAnsi="Arial" w:cs="Arial"/>
        </w:rPr>
        <w:t>is</w:t>
      </w:r>
      <w:r w:rsidR="00845E33">
        <w:rPr>
          <w:rFonts w:ascii="Arial" w:hAnsi="Arial" w:cs="Arial"/>
        </w:rPr>
        <w:t xml:space="preserve"> not more addictive than cigarettes</w:t>
      </w:r>
      <w:r w:rsidR="00A4316A">
        <w:rPr>
          <w:rFonts w:ascii="Arial" w:hAnsi="Arial" w:cs="Arial"/>
        </w:rPr>
        <w:t xml:space="preserve"> is</w:t>
      </w:r>
      <w:r w:rsidR="00E730AC">
        <w:rPr>
          <w:rFonts w:ascii="Arial" w:hAnsi="Arial" w:cs="Arial"/>
        </w:rPr>
        <w:t xml:space="preserve"> associated with </w:t>
      </w:r>
      <w:r w:rsidR="00A7270D">
        <w:rPr>
          <w:rFonts w:ascii="Arial" w:hAnsi="Arial" w:cs="Arial"/>
        </w:rPr>
        <w:t>reduced hookah/waterpipe use and increased snu</w:t>
      </w:r>
      <w:r w:rsidR="0032581B">
        <w:rPr>
          <w:rFonts w:ascii="Arial" w:hAnsi="Arial" w:cs="Arial"/>
        </w:rPr>
        <w:t>s</w:t>
      </w:r>
      <w:r w:rsidR="00A7270D">
        <w:rPr>
          <w:rFonts w:ascii="Arial" w:hAnsi="Arial" w:cs="Arial"/>
        </w:rPr>
        <w:t xml:space="preserve"> use.</w:t>
      </w:r>
    </w:p>
    <w:tbl>
      <w:tblPr>
        <w:tblStyle w:val="TableGrid"/>
        <w:tblW w:w="0" w:type="auto"/>
        <w:tblCellMar>
          <w:top w:w="14" w:type="dxa"/>
          <w:left w:w="43" w:type="dxa"/>
          <w:bottom w:w="14" w:type="dxa"/>
          <w:right w:w="43" w:type="dxa"/>
        </w:tblCellMar>
        <w:tblLook w:val="04A0" w:firstRow="1" w:lastRow="0" w:firstColumn="1" w:lastColumn="0" w:noHBand="0" w:noVBand="1"/>
      </w:tblPr>
      <w:tblGrid>
        <w:gridCol w:w="5395"/>
        <w:gridCol w:w="1798"/>
        <w:gridCol w:w="1798"/>
        <w:gridCol w:w="1799"/>
      </w:tblGrid>
      <w:tr w:rsidR="002B7106" w:rsidRPr="003B1257" w14:paraId="2EBC8B60" w14:textId="77777777" w:rsidTr="00984C78">
        <w:tc>
          <w:tcPr>
            <w:tcW w:w="10790" w:type="dxa"/>
            <w:gridSpan w:val="4"/>
            <w:tcBorders>
              <w:top w:val="nil"/>
              <w:left w:val="nil"/>
              <w:right w:val="nil"/>
            </w:tcBorders>
          </w:tcPr>
          <w:p w14:paraId="46BBD3E3" w14:textId="77777777" w:rsidR="002B7106" w:rsidRPr="00FB6BCA" w:rsidRDefault="002B7106" w:rsidP="00984C78">
            <w:pPr>
              <w:widowControl w:val="0"/>
              <w:jc w:val="both"/>
              <w:rPr>
                <w:rFonts w:ascii="Arial" w:hAnsi="Arial" w:cs="Arial"/>
                <w:sz w:val="18"/>
                <w:szCs w:val="18"/>
              </w:rPr>
            </w:pPr>
            <w:r w:rsidRPr="00FB6BCA">
              <w:rPr>
                <w:rFonts w:ascii="Arial" w:hAnsi="Arial" w:cs="Arial"/>
                <w:b/>
                <w:bCs/>
                <w:sz w:val="18"/>
                <w:szCs w:val="18"/>
              </w:rPr>
              <w:t>Table 2</w:t>
            </w:r>
            <w:r w:rsidRPr="00FB6BCA">
              <w:rPr>
                <w:rFonts w:ascii="Arial" w:hAnsi="Arial" w:cs="Arial"/>
                <w:sz w:val="18"/>
                <w:szCs w:val="18"/>
              </w:rPr>
              <w:t>: First canonical correlation for preliminary experiments between Polytobacco Use and a second set of variables</w:t>
            </w:r>
          </w:p>
        </w:tc>
      </w:tr>
      <w:tr w:rsidR="002B7106" w:rsidRPr="00942112" w14:paraId="417FE593" w14:textId="77777777" w:rsidTr="00984C78">
        <w:tc>
          <w:tcPr>
            <w:tcW w:w="5395" w:type="dxa"/>
            <w:vAlign w:val="bottom"/>
          </w:tcPr>
          <w:p w14:paraId="123BA889" w14:textId="77777777" w:rsidR="002B7106" w:rsidRPr="00FB6BCA" w:rsidRDefault="002B7106" w:rsidP="00984C78">
            <w:pPr>
              <w:widowControl w:val="0"/>
              <w:rPr>
                <w:rFonts w:ascii="Arial" w:hAnsi="Arial" w:cs="Arial"/>
                <w:b/>
                <w:bCs/>
                <w:sz w:val="18"/>
                <w:szCs w:val="18"/>
              </w:rPr>
            </w:pPr>
            <w:r w:rsidRPr="00FB6BCA">
              <w:rPr>
                <w:rFonts w:ascii="Arial" w:hAnsi="Arial" w:cs="Arial"/>
                <w:b/>
                <w:bCs/>
                <w:sz w:val="18"/>
                <w:szCs w:val="18"/>
              </w:rPr>
              <w:t>Analysis</w:t>
            </w:r>
          </w:p>
        </w:tc>
        <w:tc>
          <w:tcPr>
            <w:tcW w:w="1798" w:type="dxa"/>
            <w:vAlign w:val="bottom"/>
          </w:tcPr>
          <w:p w14:paraId="15BD4E43" w14:textId="77777777" w:rsidR="002B7106" w:rsidRPr="00FB6BCA" w:rsidRDefault="002B7106" w:rsidP="00984C78">
            <w:pPr>
              <w:widowControl w:val="0"/>
              <w:jc w:val="center"/>
              <w:rPr>
                <w:rFonts w:ascii="Arial" w:hAnsi="Arial" w:cs="Arial"/>
                <w:b/>
                <w:bCs/>
                <w:sz w:val="18"/>
                <w:szCs w:val="18"/>
              </w:rPr>
            </w:pPr>
            <w:r w:rsidRPr="00FB6BCA">
              <w:rPr>
                <w:rFonts w:ascii="Arial" w:hAnsi="Arial" w:cs="Arial"/>
                <w:b/>
                <w:bCs/>
                <w:sz w:val="18"/>
                <w:szCs w:val="18"/>
              </w:rPr>
              <w:t xml:space="preserve">Canonical Correlation Magnitude </w:t>
            </w:r>
            <m:oMath>
              <m:sSub>
                <m:sSubPr>
                  <m:ctrlPr>
                    <w:rPr>
                      <w:rFonts w:ascii="Cambria Math" w:hAnsi="Cambria Math" w:cs="Arial"/>
                      <w:b/>
                      <w:bCs/>
                      <w:i/>
                      <w:sz w:val="18"/>
                      <w:szCs w:val="18"/>
                    </w:rPr>
                  </m:ctrlPr>
                </m:sSubPr>
                <m:e>
                  <m:r>
                    <m:rPr>
                      <m:sty m:val="bi"/>
                    </m:rPr>
                    <w:rPr>
                      <w:rFonts w:ascii="Cambria Math" w:hAnsi="Cambria Math" w:cs="Arial"/>
                      <w:sz w:val="18"/>
                      <w:szCs w:val="18"/>
                    </w:rPr>
                    <m:t>r</m:t>
                  </m:r>
                </m:e>
                <m:sub>
                  <m:r>
                    <m:rPr>
                      <m:sty m:val="bi"/>
                    </m:rPr>
                    <w:rPr>
                      <w:rFonts w:ascii="Cambria Math" w:hAnsi="Cambria Math" w:cs="Arial"/>
                      <w:sz w:val="18"/>
                      <w:szCs w:val="18"/>
                    </w:rPr>
                    <m:t>j</m:t>
                  </m:r>
                </m:sub>
              </m:sSub>
            </m:oMath>
          </w:p>
        </w:tc>
        <w:tc>
          <w:tcPr>
            <w:tcW w:w="1798" w:type="dxa"/>
            <w:vAlign w:val="bottom"/>
          </w:tcPr>
          <w:p w14:paraId="1A70268D" w14:textId="77777777" w:rsidR="002B7106" w:rsidRPr="00FB6BCA" w:rsidRDefault="002B7106" w:rsidP="00984C78">
            <w:pPr>
              <w:widowControl w:val="0"/>
              <w:jc w:val="center"/>
              <w:rPr>
                <w:rFonts w:ascii="Arial" w:hAnsi="Arial" w:cs="Arial"/>
                <w:b/>
                <w:bCs/>
                <w:sz w:val="18"/>
                <w:szCs w:val="18"/>
              </w:rPr>
            </w:pPr>
            <w:r w:rsidRPr="00FB6BCA">
              <w:rPr>
                <w:rFonts w:ascii="Arial" w:hAnsi="Arial" w:cs="Arial"/>
                <w:b/>
                <w:bCs/>
                <w:sz w:val="18"/>
                <w:szCs w:val="18"/>
              </w:rPr>
              <w:t xml:space="preserve">Complex Survey Design </w:t>
            </w:r>
            <w:r w:rsidRPr="00FB6BCA">
              <w:rPr>
                <w:rFonts w:ascii="Arial" w:hAnsi="Arial" w:cs="Arial"/>
                <w:b/>
                <w:bCs/>
                <w:i/>
                <w:iCs/>
                <w:sz w:val="18"/>
                <w:szCs w:val="18"/>
              </w:rPr>
              <w:t>p</w:t>
            </w:r>
            <w:r w:rsidRPr="00FB6BCA">
              <w:rPr>
                <w:rFonts w:ascii="Arial" w:hAnsi="Arial" w:cs="Arial"/>
                <w:b/>
                <w:bCs/>
                <w:sz w:val="18"/>
                <w:szCs w:val="18"/>
              </w:rPr>
              <w:t>-value</w:t>
            </w:r>
          </w:p>
          <w:p w14:paraId="5B83AA44" w14:textId="77777777" w:rsidR="002B7106" w:rsidRPr="00FB6BCA" w:rsidRDefault="005E11CE" w:rsidP="00984C78">
            <w:pPr>
              <w:widowControl w:val="0"/>
              <w:jc w:val="center"/>
              <w:rPr>
                <w:rFonts w:ascii="Arial" w:hAnsi="Arial" w:cs="Arial"/>
                <w:b/>
                <w:bCs/>
                <w:sz w:val="18"/>
                <w:szCs w:val="18"/>
              </w:rPr>
            </w:pPr>
            <m:oMathPara>
              <m:oMath>
                <m:sSub>
                  <m:sSubPr>
                    <m:ctrlPr>
                      <w:rPr>
                        <w:rFonts w:ascii="Cambria Math" w:hAnsi="Cambria Math" w:cs="Arial"/>
                        <w:b/>
                        <w:bCs/>
                        <w:i/>
                        <w:sz w:val="18"/>
                        <w:szCs w:val="18"/>
                      </w:rPr>
                    </m:ctrlPr>
                  </m:sSubPr>
                  <m:e>
                    <m:r>
                      <m:rPr>
                        <m:sty m:val="bi"/>
                      </m:rPr>
                      <w:rPr>
                        <w:rFonts w:ascii="Cambria Math" w:hAnsi="Cambria Math" w:cs="Arial"/>
                        <w:sz w:val="18"/>
                        <w:szCs w:val="18"/>
                      </w:rPr>
                      <m:t>H</m:t>
                    </m:r>
                  </m:e>
                  <m:sub>
                    <m:r>
                      <m:rPr>
                        <m:sty m:val="bi"/>
                      </m:rPr>
                      <w:rPr>
                        <w:rFonts w:ascii="Cambria Math" w:hAnsi="Cambria Math" w:cs="Arial"/>
                        <w:sz w:val="18"/>
                        <w:szCs w:val="18"/>
                      </w:rPr>
                      <m:t>0</m:t>
                    </m:r>
                  </m:sub>
                </m:sSub>
                <m:r>
                  <m:rPr>
                    <m:sty m:val="bi"/>
                  </m:rPr>
                  <w:rPr>
                    <w:rFonts w:ascii="Cambria Math" w:hAnsi="Cambria Math" w:cs="Arial"/>
                    <w:sz w:val="18"/>
                    <w:szCs w:val="18"/>
                  </w:rPr>
                  <m:t>:</m:t>
                </m:r>
                <m:sSub>
                  <m:sSubPr>
                    <m:ctrlPr>
                      <w:rPr>
                        <w:rFonts w:ascii="Cambria Math" w:hAnsi="Cambria Math" w:cs="Arial"/>
                        <w:b/>
                        <w:bCs/>
                        <w:i/>
                        <w:sz w:val="18"/>
                        <w:szCs w:val="18"/>
                      </w:rPr>
                    </m:ctrlPr>
                  </m:sSubPr>
                  <m:e>
                    <m:r>
                      <m:rPr>
                        <m:sty m:val="bi"/>
                      </m:rPr>
                      <w:rPr>
                        <w:rFonts w:ascii="Cambria Math" w:hAnsi="Cambria Math" w:cs="Arial"/>
                        <w:sz w:val="18"/>
                        <w:szCs w:val="18"/>
                      </w:rPr>
                      <m:t>r</m:t>
                    </m:r>
                  </m:e>
                  <m:sub>
                    <m:r>
                      <m:rPr>
                        <m:sty m:val="bi"/>
                      </m:rPr>
                      <w:rPr>
                        <w:rFonts w:ascii="Cambria Math" w:hAnsi="Cambria Math" w:cs="Arial"/>
                        <w:sz w:val="18"/>
                        <w:szCs w:val="18"/>
                      </w:rPr>
                      <m:t>j</m:t>
                    </m:r>
                  </m:sub>
                </m:sSub>
                <m:r>
                  <m:rPr>
                    <m:sty m:val="bi"/>
                  </m:rPr>
                  <w:rPr>
                    <w:rFonts w:ascii="Cambria Math" w:hAnsi="Cambria Math" w:cs="Arial"/>
                    <w:sz w:val="18"/>
                    <w:szCs w:val="18"/>
                  </w:rPr>
                  <m:t>=</m:t>
                </m:r>
                <m:r>
                  <m:rPr>
                    <m:sty m:val="bi"/>
                  </m:rPr>
                  <w:rPr>
                    <w:rFonts w:ascii="Cambria Math" w:hAnsi="Cambria Math" w:cs="Arial"/>
                    <w:sz w:val="18"/>
                    <w:szCs w:val="18"/>
                  </w:rPr>
                  <m:t>0</m:t>
                </m:r>
              </m:oMath>
            </m:oMathPara>
          </w:p>
        </w:tc>
        <w:tc>
          <w:tcPr>
            <w:tcW w:w="1799" w:type="dxa"/>
            <w:vAlign w:val="bottom"/>
          </w:tcPr>
          <w:p w14:paraId="6527D1A3" w14:textId="77777777" w:rsidR="002B7106" w:rsidRPr="00FB6BCA" w:rsidRDefault="002B7106" w:rsidP="00984C78">
            <w:pPr>
              <w:widowControl w:val="0"/>
              <w:jc w:val="center"/>
              <w:rPr>
                <w:rFonts w:ascii="Arial" w:hAnsi="Arial" w:cs="Arial"/>
                <w:b/>
                <w:bCs/>
                <w:sz w:val="18"/>
                <w:szCs w:val="18"/>
              </w:rPr>
            </w:pPr>
            <w:r w:rsidRPr="00FB6BCA">
              <w:rPr>
                <w:rFonts w:ascii="Arial" w:hAnsi="Arial" w:cs="Arial"/>
                <w:b/>
                <w:bCs/>
                <w:sz w:val="18"/>
                <w:szCs w:val="18"/>
              </w:rPr>
              <w:t>Weighted p-value</w:t>
            </w:r>
          </w:p>
          <w:p w14:paraId="43A23960" w14:textId="77777777" w:rsidR="002B7106" w:rsidRPr="00FB6BCA" w:rsidRDefault="005E11CE" w:rsidP="00984C78">
            <w:pPr>
              <w:widowControl w:val="0"/>
              <w:jc w:val="center"/>
              <w:rPr>
                <w:rFonts w:ascii="Arial" w:hAnsi="Arial" w:cs="Arial"/>
                <w:b/>
                <w:bCs/>
                <w:sz w:val="18"/>
                <w:szCs w:val="18"/>
              </w:rPr>
            </w:pPr>
            <m:oMathPara>
              <m:oMath>
                <m:sSub>
                  <m:sSubPr>
                    <m:ctrlPr>
                      <w:rPr>
                        <w:rFonts w:ascii="Cambria Math" w:hAnsi="Cambria Math" w:cs="Arial"/>
                        <w:b/>
                        <w:bCs/>
                        <w:i/>
                        <w:sz w:val="18"/>
                        <w:szCs w:val="18"/>
                      </w:rPr>
                    </m:ctrlPr>
                  </m:sSubPr>
                  <m:e>
                    <m:r>
                      <m:rPr>
                        <m:sty m:val="bi"/>
                      </m:rPr>
                      <w:rPr>
                        <w:rFonts w:ascii="Cambria Math" w:hAnsi="Cambria Math" w:cs="Arial"/>
                        <w:sz w:val="18"/>
                        <w:szCs w:val="18"/>
                      </w:rPr>
                      <m:t>H</m:t>
                    </m:r>
                  </m:e>
                  <m:sub>
                    <m:r>
                      <m:rPr>
                        <m:sty m:val="bi"/>
                      </m:rPr>
                      <w:rPr>
                        <w:rFonts w:ascii="Cambria Math" w:hAnsi="Cambria Math" w:cs="Arial"/>
                        <w:sz w:val="18"/>
                        <w:szCs w:val="18"/>
                      </w:rPr>
                      <m:t>0</m:t>
                    </m:r>
                  </m:sub>
                </m:sSub>
                <m:r>
                  <m:rPr>
                    <m:sty m:val="bi"/>
                  </m:rPr>
                  <w:rPr>
                    <w:rFonts w:ascii="Cambria Math" w:hAnsi="Cambria Math" w:cs="Arial"/>
                    <w:sz w:val="18"/>
                    <w:szCs w:val="18"/>
                  </w:rPr>
                  <m:t>:</m:t>
                </m:r>
                <m:sSub>
                  <m:sSubPr>
                    <m:ctrlPr>
                      <w:rPr>
                        <w:rFonts w:ascii="Cambria Math" w:hAnsi="Cambria Math" w:cs="Arial"/>
                        <w:b/>
                        <w:bCs/>
                        <w:i/>
                        <w:sz w:val="18"/>
                        <w:szCs w:val="18"/>
                      </w:rPr>
                    </m:ctrlPr>
                  </m:sSubPr>
                  <m:e>
                    <m:r>
                      <m:rPr>
                        <m:sty m:val="bi"/>
                      </m:rPr>
                      <w:rPr>
                        <w:rFonts w:ascii="Cambria Math" w:hAnsi="Cambria Math" w:cs="Arial"/>
                        <w:sz w:val="18"/>
                        <w:szCs w:val="18"/>
                      </w:rPr>
                      <m:t>r</m:t>
                    </m:r>
                  </m:e>
                  <m:sub>
                    <m:r>
                      <m:rPr>
                        <m:sty m:val="bi"/>
                      </m:rPr>
                      <w:rPr>
                        <w:rFonts w:ascii="Cambria Math" w:hAnsi="Cambria Math" w:cs="Arial"/>
                        <w:sz w:val="18"/>
                        <w:szCs w:val="18"/>
                      </w:rPr>
                      <m:t>j</m:t>
                    </m:r>
                  </m:sub>
                </m:sSub>
                <m:r>
                  <m:rPr>
                    <m:sty m:val="bi"/>
                  </m:rPr>
                  <w:rPr>
                    <w:rFonts w:ascii="Cambria Math" w:hAnsi="Cambria Math" w:cs="Arial"/>
                    <w:sz w:val="18"/>
                    <w:szCs w:val="18"/>
                  </w:rPr>
                  <m:t>=…=</m:t>
                </m:r>
                <m:sSub>
                  <m:sSubPr>
                    <m:ctrlPr>
                      <w:rPr>
                        <w:rFonts w:ascii="Cambria Math" w:hAnsi="Cambria Math" w:cs="Arial"/>
                        <w:b/>
                        <w:bCs/>
                        <w:i/>
                        <w:sz w:val="18"/>
                        <w:szCs w:val="18"/>
                      </w:rPr>
                    </m:ctrlPr>
                  </m:sSubPr>
                  <m:e>
                    <m:r>
                      <m:rPr>
                        <m:sty m:val="bi"/>
                      </m:rPr>
                      <w:rPr>
                        <w:rFonts w:ascii="Cambria Math" w:hAnsi="Cambria Math" w:cs="Arial"/>
                        <w:sz w:val="18"/>
                        <w:szCs w:val="18"/>
                      </w:rPr>
                      <m:t>r</m:t>
                    </m:r>
                  </m:e>
                  <m:sub>
                    <m:r>
                      <m:rPr>
                        <m:sty m:val="bi"/>
                      </m:rPr>
                      <w:rPr>
                        <w:rFonts w:ascii="Cambria Math" w:hAnsi="Cambria Math" w:cs="Arial"/>
                        <w:sz w:val="18"/>
                        <w:szCs w:val="18"/>
                      </w:rPr>
                      <m:t>4</m:t>
                    </m:r>
                  </m:sub>
                </m:sSub>
                <m:r>
                  <m:rPr>
                    <m:sty m:val="bi"/>
                  </m:rPr>
                  <w:rPr>
                    <w:rFonts w:ascii="Cambria Math" w:hAnsi="Cambria Math" w:cs="Arial"/>
                    <w:sz w:val="18"/>
                    <w:szCs w:val="18"/>
                  </w:rPr>
                  <m:t>=</m:t>
                </m:r>
                <m:r>
                  <m:rPr>
                    <m:sty m:val="bi"/>
                  </m:rPr>
                  <w:rPr>
                    <w:rFonts w:ascii="Cambria Math" w:hAnsi="Cambria Math" w:cs="Arial"/>
                    <w:sz w:val="18"/>
                    <w:szCs w:val="18"/>
                  </w:rPr>
                  <m:t>0</m:t>
                </m:r>
              </m:oMath>
            </m:oMathPara>
          </w:p>
        </w:tc>
      </w:tr>
      <w:tr w:rsidR="002B7106" w:rsidRPr="00984C78" w14:paraId="66FCC894" w14:textId="77777777" w:rsidTr="00984C78">
        <w:tc>
          <w:tcPr>
            <w:tcW w:w="5395" w:type="dxa"/>
          </w:tcPr>
          <w:p w14:paraId="6297201A" w14:textId="77777777" w:rsidR="002B7106" w:rsidRPr="00FB6BCA" w:rsidRDefault="002B7106" w:rsidP="00984C78">
            <w:pPr>
              <w:widowControl w:val="0"/>
              <w:jc w:val="both"/>
              <w:rPr>
                <w:rFonts w:ascii="Arial" w:hAnsi="Arial" w:cs="Arial"/>
                <w:sz w:val="18"/>
                <w:szCs w:val="18"/>
              </w:rPr>
            </w:pPr>
            <w:r w:rsidRPr="00FB6BCA">
              <w:rPr>
                <w:rFonts w:ascii="Arial" w:hAnsi="Arial" w:cs="Arial"/>
                <w:sz w:val="18"/>
                <w:szCs w:val="18"/>
              </w:rPr>
              <w:t>Polytobacco Use vs. E-Cig Marketing in Asian Americans</w:t>
            </w:r>
          </w:p>
        </w:tc>
        <w:tc>
          <w:tcPr>
            <w:tcW w:w="1798" w:type="dxa"/>
          </w:tcPr>
          <w:p w14:paraId="5AB76E45" w14:textId="77777777" w:rsidR="002B7106" w:rsidRPr="00FB6BCA" w:rsidRDefault="002B7106" w:rsidP="00984C78">
            <w:pPr>
              <w:widowControl w:val="0"/>
              <w:jc w:val="center"/>
              <w:rPr>
                <w:rFonts w:ascii="Arial" w:hAnsi="Arial" w:cs="Arial"/>
                <w:sz w:val="18"/>
                <w:szCs w:val="18"/>
              </w:rPr>
            </w:pPr>
            <w:r w:rsidRPr="00FB6BCA">
              <w:rPr>
                <w:rFonts w:ascii="Arial" w:hAnsi="Arial" w:cs="Arial"/>
                <w:sz w:val="18"/>
                <w:szCs w:val="18"/>
              </w:rPr>
              <w:t>0.19</w:t>
            </w:r>
          </w:p>
        </w:tc>
        <w:tc>
          <w:tcPr>
            <w:tcW w:w="1798" w:type="dxa"/>
          </w:tcPr>
          <w:p w14:paraId="4A0E2B53" w14:textId="77777777" w:rsidR="002B7106" w:rsidRPr="00FB6BCA" w:rsidRDefault="002B7106" w:rsidP="00984C78">
            <w:pPr>
              <w:widowControl w:val="0"/>
              <w:jc w:val="center"/>
              <w:rPr>
                <w:rFonts w:ascii="Arial" w:hAnsi="Arial" w:cs="Arial"/>
                <w:color w:val="FF0000"/>
                <w:sz w:val="18"/>
                <w:szCs w:val="18"/>
              </w:rPr>
            </w:pPr>
            <w:r w:rsidRPr="00FB6BCA">
              <w:rPr>
                <w:rFonts w:ascii="Arial" w:hAnsi="Arial" w:cs="Arial"/>
                <w:color w:val="FF0000"/>
                <w:sz w:val="18"/>
                <w:szCs w:val="18"/>
              </w:rPr>
              <w:t>0.14</w:t>
            </w:r>
          </w:p>
        </w:tc>
        <w:tc>
          <w:tcPr>
            <w:tcW w:w="1799" w:type="dxa"/>
          </w:tcPr>
          <w:p w14:paraId="1CA0FC53" w14:textId="77777777" w:rsidR="002B7106" w:rsidRPr="00FB6BCA" w:rsidRDefault="002B7106" w:rsidP="00984C78">
            <w:pPr>
              <w:widowControl w:val="0"/>
              <w:jc w:val="center"/>
              <w:rPr>
                <w:rFonts w:ascii="Arial" w:hAnsi="Arial" w:cs="Arial"/>
                <w:color w:val="FF0000"/>
                <w:sz w:val="18"/>
                <w:szCs w:val="18"/>
              </w:rPr>
            </w:pPr>
            <w:r w:rsidRPr="00FB6BCA">
              <w:rPr>
                <w:rFonts w:ascii="Arial" w:hAnsi="Arial" w:cs="Arial"/>
                <w:color w:val="FF0000"/>
                <w:sz w:val="18"/>
                <w:szCs w:val="18"/>
              </w:rPr>
              <w:t>0.00</w:t>
            </w:r>
          </w:p>
        </w:tc>
      </w:tr>
      <w:tr w:rsidR="002B7106" w:rsidRPr="00984C78" w14:paraId="33B7D0E7" w14:textId="77777777" w:rsidTr="00984C78">
        <w:tc>
          <w:tcPr>
            <w:tcW w:w="5395" w:type="dxa"/>
          </w:tcPr>
          <w:p w14:paraId="0AA7BA19" w14:textId="77777777" w:rsidR="002B7106" w:rsidRPr="00FB6BCA" w:rsidRDefault="002B7106" w:rsidP="00984C78">
            <w:pPr>
              <w:widowControl w:val="0"/>
              <w:jc w:val="both"/>
              <w:rPr>
                <w:rFonts w:ascii="Arial" w:hAnsi="Arial" w:cs="Arial"/>
                <w:sz w:val="18"/>
                <w:szCs w:val="18"/>
              </w:rPr>
            </w:pPr>
            <w:r w:rsidRPr="00FB6BCA">
              <w:rPr>
                <w:rFonts w:ascii="Arial" w:hAnsi="Arial" w:cs="Arial"/>
                <w:sz w:val="18"/>
                <w:szCs w:val="18"/>
              </w:rPr>
              <w:t>Polytobacco Use vs. Perceived Addiction in Pacific Islanders/Hawaiians</w:t>
            </w:r>
          </w:p>
        </w:tc>
        <w:tc>
          <w:tcPr>
            <w:tcW w:w="1798" w:type="dxa"/>
          </w:tcPr>
          <w:p w14:paraId="5F9B0CE0" w14:textId="77777777" w:rsidR="002B7106" w:rsidRPr="00FB6BCA" w:rsidRDefault="002B7106" w:rsidP="00984C78">
            <w:pPr>
              <w:widowControl w:val="0"/>
              <w:jc w:val="center"/>
              <w:rPr>
                <w:rFonts w:ascii="Arial" w:hAnsi="Arial" w:cs="Arial"/>
                <w:sz w:val="18"/>
                <w:szCs w:val="18"/>
              </w:rPr>
            </w:pPr>
            <w:r w:rsidRPr="00FB6BCA">
              <w:rPr>
                <w:rFonts w:ascii="Arial" w:hAnsi="Arial" w:cs="Arial"/>
                <w:sz w:val="18"/>
                <w:szCs w:val="18"/>
              </w:rPr>
              <w:t>0.37</w:t>
            </w:r>
          </w:p>
        </w:tc>
        <w:tc>
          <w:tcPr>
            <w:tcW w:w="1798" w:type="dxa"/>
          </w:tcPr>
          <w:p w14:paraId="5A49C544" w14:textId="77777777" w:rsidR="002B7106" w:rsidRPr="00FB6BCA" w:rsidRDefault="002B7106" w:rsidP="00984C78">
            <w:pPr>
              <w:widowControl w:val="0"/>
              <w:jc w:val="center"/>
              <w:rPr>
                <w:rFonts w:ascii="Arial" w:hAnsi="Arial" w:cs="Arial"/>
                <w:color w:val="FF0000"/>
                <w:sz w:val="18"/>
                <w:szCs w:val="18"/>
              </w:rPr>
            </w:pPr>
            <w:r w:rsidRPr="00FB6BCA">
              <w:rPr>
                <w:rFonts w:ascii="Arial" w:hAnsi="Arial" w:cs="Arial"/>
                <w:color w:val="FF0000"/>
                <w:sz w:val="18"/>
                <w:szCs w:val="18"/>
              </w:rPr>
              <w:t>0.05</w:t>
            </w:r>
          </w:p>
        </w:tc>
        <w:tc>
          <w:tcPr>
            <w:tcW w:w="1799" w:type="dxa"/>
          </w:tcPr>
          <w:p w14:paraId="5B219E03" w14:textId="77777777" w:rsidR="002B7106" w:rsidRPr="00FB6BCA" w:rsidRDefault="002B7106" w:rsidP="00984C78">
            <w:pPr>
              <w:widowControl w:val="0"/>
              <w:jc w:val="center"/>
              <w:rPr>
                <w:rFonts w:ascii="Arial" w:hAnsi="Arial" w:cs="Arial"/>
                <w:color w:val="FF0000"/>
                <w:sz w:val="18"/>
                <w:szCs w:val="18"/>
              </w:rPr>
            </w:pPr>
            <w:r w:rsidRPr="00FB6BCA">
              <w:rPr>
                <w:rFonts w:ascii="Arial" w:hAnsi="Arial" w:cs="Arial"/>
                <w:color w:val="FF0000"/>
                <w:sz w:val="18"/>
                <w:szCs w:val="18"/>
              </w:rPr>
              <w:t>0.00</w:t>
            </w:r>
          </w:p>
        </w:tc>
      </w:tr>
    </w:tbl>
    <w:p w14:paraId="02F47F6C" w14:textId="35B4C420" w:rsidR="00665B8A" w:rsidRPr="009E31FF" w:rsidRDefault="003B1257" w:rsidP="0032581B">
      <w:pPr>
        <w:widowControl w:val="0"/>
        <w:autoSpaceDE w:val="0"/>
        <w:autoSpaceDN w:val="0"/>
        <w:adjustRightInd w:val="0"/>
        <w:spacing w:before="60" w:after="80" w:line="240" w:lineRule="auto"/>
        <w:jc w:val="both"/>
        <w:rPr>
          <w:rFonts w:ascii="Arial" w:hAnsi="Arial" w:cs="Arial"/>
        </w:rPr>
      </w:pPr>
      <w:r w:rsidRPr="00BC6654">
        <w:rPr>
          <w:rFonts w:ascii="Arial" w:hAnsi="Arial" w:cs="Arial"/>
        </w:rPr>
        <w:t xml:space="preserve">The importance of our proposed Complex Survey CCA method is </w:t>
      </w:r>
      <w:r>
        <w:rPr>
          <w:rFonts w:ascii="Arial" w:hAnsi="Arial" w:cs="Arial"/>
        </w:rPr>
        <w:t>shown</w:t>
      </w:r>
      <w:r w:rsidRPr="00BC6654">
        <w:rPr>
          <w:rFonts w:ascii="Arial" w:hAnsi="Arial" w:cs="Arial"/>
        </w:rPr>
        <w:t xml:space="preserve"> in Table </w:t>
      </w:r>
      <w:r>
        <w:rPr>
          <w:rFonts w:ascii="Arial" w:hAnsi="Arial" w:cs="Arial"/>
        </w:rPr>
        <w:t>2,</w:t>
      </w:r>
      <w:r w:rsidRPr="00BC6654">
        <w:rPr>
          <w:rFonts w:ascii="Arial" w:hAnsi="Arial" w:cs="Arial"/>
        </w:rPr>
        <w:t xml:space="preserve"> which </w:t>
      </w:r>
      <w:r>
        <w:rPr>
          <w:rFonts w:ascii="Arial" w:hAnsi="Arial" w:cs="Arial"/>
        </w:rPr>
        <w:t xml:space="preserve">compares the </w:t>
      </w:r>
      <w:r w:rsidRPr="00186818">
        <w:rPr>
          <w:rFonts w:ascii="Arial" w:hAnsi="Arial" w:cs="Arial"/>
          <w:i/>
          <w:iCs/>
        </w:rPr>
        <w:t>p</w:t>
      </w:r>
      <w:r w:rsidRPr="00BC6654">
        <w:rPr>
          <w:rFonts w:ascii="Arial" w:hAnsi="Arial" w:cs="Arial"/>
        </w:rPr>
        <w:t xml:space="preserve">-values obtained using existing statistical software that </w:t>
      </w:r>
      <w:r>
        <w:rPr>
          <w:rFonts w:ascii="Arial" w:hAnsi="Arial" w:cs="Arial"/>
        </w:rPr>
        <w:t xml:space="preserve">considers only </w:t>
      </w:r>
      <w:r w:rsidRPr="00BC6654">
        <w:rPr>
          <w:rFonts w:ascii="Arial" w:hAnsi="Arial" w:cs="Arial"/>
        </w:rPr>
        <w:t xml:space="preserve">survey weights </w:t>
      </w:r>
      <w:r>
        <w:rPr>
          <w:rFonts w:ascii="Arial" w:hAnsi="Arial" w:cs="Arial"/>
        </w:rPr>
        <w:t>with those obtained using</w:t>
      </w:r>
      <w:r w:rsidRPr="00BC6654">
        <w:rPr>
          <w:rFonts w:ascii="Arial" w:hAnsi="Arial" w:cs="Arial"/>
        </w:rPr>
        <w:t xml:space="preserve"> our </w:t>
      </w:r>
      <w:r>
        <w:rPr>
          <w:rFonts w:ascii="Arial" w:hAnsi="Arial" w:cs="Arial"/>
        </w:rPr>
        <w:t xml:space="preserve">newly developed </w:t>
      </w:r>
      <w:r w:rsidRPr="00BC6654">
        <w:rPr>
          <w:rFonts w:ascii="Arial" w:hAnsi="Arial" w:cs="Arial"/>
        </w:rPr>
        <w:t>method</w:t>
      </w:r>
      <w:r>
        <w:rPr>
          <w:rFonts w:ascii="Arial" w:hAnsi="Arial" w:cs="Arial"/>
        </w:rPr>
        <w:t>, which</w:t>
      </w:r>
      <w:r w:rsidRPr="00BC6654">
        <w:rPr>
          <w:rFonts w:ascii="Arial" w:hAnsi="Arial" w:cs="Arial"/>
        </w:rPr>
        <w:t xml:space="preserve"> incorporate</w:t>
      </w:r>
      <w:r>
        <w:rPr>
          <w:rFonts w:ascii="Arial" w:hAnsi="Arial" w:cs="Arial"/>
        </w:rPr>
        <w:t>s</w:t>
      </w:r>
      <w:r w:rsidRPr="00BC6654">
        <w:rPr>
          <w:rFonts w:ascii="Arial" w:hAnsi="Arial" w:cs="Arial"/>
        </w:rPr>
        <w:t xml:space="preserve"> </w:t>
      </w:r>
      <w:r>
        <w:rPr>
          <w:rFonts w:ascii="Arial" w:hAnsi="Arial" w:cs="Arial"/>
        </w:rPr>
        <w:t>the remaining</w:t>
      </w:r>
      <w:r w:rsidRPr="00BC6654">
        <w:rPr>
          <w:rFonts w:ascii="Arial" w:hAnsi="Arial" w:cs="Arial"/>
        </w:rPr>
        <w:t xml:space="preserve"> complex survey design elements</w:t>
      </w:r>
      <w:r>
        <w:rPr>
          <w:rFonts w:ascii="Arial" w:hAnsi="Arial" w:cs="Arial"/>
        </w:rPr>
        <w:t>, resulting in</w:t>
      </w:r>
      <w:r w:rsidRPr="00BC6654">
        <w:rPr>
          <w:rFonts w:ascii="Arial" w:hAnsi="Arial" w:cs="Arial"/>
        </w:rPr>
        <w:t xml:space="preserve"> different conclusions </w:t>
      </w:r>
      <w:r>
        <w:rPr>
          <w:rFonts w:ascii="Arial" w:hAnsi="Arial" w:cs="Arial"/>
        </w:rPr>
        <w:t>regarding</w:t>
      </w:r>
      <w:r w:rsidRPr="00BC6654">
        <w:rPr>
          <w:rFonts w:ascii="Arial" w:hAnsi="Arial" w:cs="Arial"/>
        </w:rPr>
        <w:t xml:space="preserve"> the significance of the </w:t>
      </w:r>
      <w:r>
        <w:rPr>
          <w:rFonts w:ascii="Arial" w:hAnsi="Arial" w:cs="Arial"/>
        </w:rPr>
        <w:t>first</w:t>
      </w:r>
      <w:r w:rsidRPr="00BC6654">
        <w:rPr>
          <w:rFonts w:ascii="Arial" w:hAnsi="Arial" w:cs="Arial"/>
        </w:rPr>
        <w:t xml:space="preserve"> canonical correlation</w:t>
      </w:r>
      <w:r>
        <w:rPr>
          <w:rFonts w:ascii="Arial" w:hAnsi="Arial" w:cs="Arial"/>
        </w:rPr>
        <w:t xml:space="preserve"> and the</w:t>
      </w:r>
      <w:r w:rsidRPr="00BC6654">
        <w:rPr>
          <w:rFonts w:ascii="Arial" w:hAnsi="Arial" w:cs="Arial"/>
        </w:rPr>
        <w:t xml:space="preserve"> relationships </w:t>
      </w:r>
      <w:r>
        <w:rPr>
          <w:rFonts w:ascii="Arial" w:hAnsi="Arial" w:cs="Arial"/>
        </w:rPr>
        <w:t xml:space="preserve">that can be </w:t>
      </w:r>
      <w:r w:rsidRPr="00BC6654">
        <w:rPr>
          <w:rFonts w:ascii="Arial" w:hAnsi="Arial" w:cs="Arial"/>
        </w:rPr>
        <w:t>inferred from the examination of canonical coefficients.</w:t>
      </w:r>
      <w:r w:rsidR="00201DF2">
        <w:rPr>
          <w:rFonts w:ascii="Arial" w:hAnsi="Arial" w:cs="Arial"/>
        </w:rPr>
        <w:t xml:space="preserve"> </w:t>
      </w:r>
      <w:r w:rsidR="005C4434" w:rsidRPr="0032581B">
        <w:rPr>
          <w:rFonts w:ascii="Arial" w:hAnsi="Arial" w:cs="Arial"/>
        </w:rPr>
        <w:t>The proposed Complex Survey Design CCA allow</w:t>
      </w:r>
      <w:r w:rsidR="00876FDD">
        <w:rPr>
          <w:rFonts w:ascii="Arial" w:hAnsi="Arial" w:cs="Arial"/>
        </w:rPr>
        <w:t>s</w:t>
      </w:r>
      <w:r w:rsidR="005C4434" w:rsidRPr="0032581B">
        <w:rPr>
          <w:rFonts w:ascii="Arial" w:hAnsi="Arial" w:cs="Arial"/>
        </w:rPr>
        <w:t xml:space="preserve"> us to recognize that neither of the conclusions drawn from </w:t>
      </w:r>
      <w:r w:rsidR="00876FDD">
        <w:rPr>
          <w:rFonts w:ascii="Arial" w:hAnsi="Arial" w:cs="Arial"/>
        </w:rPr>
        <w:t>Table 1</w:t>
      </w:r>
      <w:r w:rsidR="005C4434" w:rsidRPr="0032581B">
        <w:rPr>
          <w:rFonts w:ascii="Arial" w:hAnsi="Arial" w:cs="Arial"/>
        </w:rPr>
        <w:t xml:space="preserve"> should be </w:t>
      </w:r>
      <w:r w:rsidR="0032581B">
        <w:rPr>
          <w:rFonts w:ascii="Arial" w:hAnsi="Arial" w:cs="Arial"/>
        </w:rPr>
        <w:t xml:space="preserve">not </w:t>
      </w:r>
      <w:r w:rsidR="005C4434" w:rsidRPr="0032581B">
        <w:rPr>
          <w:rFonts w:ascii="Arial" w:hAnsi="Arial" w:cs="Arial"/>
        </w:rPr>
        <w:t xml:space="preserve">considered valid </w:t>
      </w:r>
      <w:r w:rsidR="00876FDD">
        <w:rPr>
          <w:rFonts w:ascii="Arial" w:hAnsi="Arial" w:cs="Arial"/>
        </w:rPr>
        <w:t>because</w:t>
      </w:r>
      <w:r w:rsidR="005C4434" w:rsidRPr="0032581B">
        <w:rPr>
          <w:rFonts w:ascii="Arial" w:hAnsi="Arial" w:cs="Arial"/>
        </w:rPr>
        <w:t xml:space="preserve"> they are associated with canonical correlations </w:t>
      </w:r>
      <w:r w:rsidR="00876FDD">
        <w:rPr>
          <w:rFonts w:ascii="Arial" w:hAnsi="Arial" w:cs="Arial"/>
        </w:rPr>
        <w:t>that</w:t>
      </w:r>
      <w:r w:rsidR="005C4434" w:rsidRPr="0032581B">
        <w:rPr>
          <w:rFonts w:ascii="Arial" w:hAnsi="Arial" w:cs="Arial"/>
        </w:rPr>
        <w:t xml:space="preserve"> are statistically insignificant</w:t>
      </w:r>
      <w:r w:rsidR="00876FDD">
        <w:rPr>
          <w:rFonts w:ascii="Arial" w:hAnsi="Arial" w:cs="Arial"/>
        </w:rPr>
        <w:t>, as shown in Table 2</w:t>
      </w:r>
      <w:r w:rsidR="005C4434" w:rsidRPr="0032581B">
        <w:rPr>
          <w:rFonts w:ascii="Arial" w:hAnsi="Arial" w:cs="Arial"/>
        </w:rPr>
        <w:t xml:space="preserve">. </w:t>
      </w:r>
      <w:r w:rsidR="00876FDD">
        <w:rPr>
          <w:rFonts w:ascii="Arial" w:hAnsi="Arial" w:cs="Arial"/>
        </w:rPr>
        <w:t>C</w:t>
      </w:r>
      <w:r w:rsidR="005C4434" w:rsidRPr="0032581B">
        <w:rPr>
          <w:rFonts w:ascii="Arial" w:hAnsi="Arial" w:cs="Arial"/>
        </w:rPr>
        <w:t xml:space="preserve">urrent </w:t>
      </w:r>
      <w:r w:rsidR="00876FDD">
        <w:rPr>
          <w:rFonts w:ascii="Arial" w:hAnsi="Arial" w:cs="Arial"/>
        </w:rPr>
        <w:t xml:space="preserve">statistical </w:t>
      </w:r>
      <w:r w:rsidR="005C4434" w:rsidRPr="0032581B">
        <w:rPr>
          <w:rFonts w:ascii="Arial" w:hAnsi="Arial" w:cs="Arial"/>
        </w:rPr>
        <w:t xml:space="preserve">methods </w:t>
      </w:r>
      <w:r w:rsidR="00876FDD">
        <w:rPr>
          <w:rFonts w:ascii="Arial" w:hAnsi="Arial" w:cs="Arial"/>
        </w:rPr>
        <w:t xml:space="preserve">would result in </w:t>
      </w:r>
      <w:r w:rsidR="005C4434" w:rsidRPr="0032581B">
        <w:rPr>
          <w:rFonts w:ascii="Arial" w:hAnsi="Arial" w:cs="Arial"/>
        </w:rPr>
        <w:t>erroneous conclusion</w:t>
      </w:r>
      <w:r w:rsidR="00876FDD">
        <w:rPr>
          <w:rFonts w:ascii="Arial" w:hAnsi="Arial" w:cs="Arial"/>
        </w:rPr>
        <w:t>s</w:t>
      </w:r>
      <w:r w:rsidR="005C4434" w:rsidRPr="0032581B">
        <w:rPr>
          <w:rFonts w:ascii="Arial" w:hAnsi="Arial" w:cs="Arial"/>
        </w:rPr>
        <w:t xml:space="preserve"> that these canonical correlations are significant and </w:t>
      </w:r>
      <w:r w:rsidR="00876FDD">
        <w:rPr>
          <w:rFonts w:ascii="Arial" w:hAnsi="Arial" w:cs="Arial"/>
        </w:rPr>
        <w:t xml:space="preserve">that </w:t>
      </w:r>
      <w:r w:rsidR="005C4434" w:rsidRPr="0032581B">
        <w:rPr>
          <w:rFonts w:ascii="Arial" w:hAnsi="Arial" w:cs="Arial"/>
        </w:rPr>
        <w:t>examin</w:t>
      </w:r>
      <w:r w:rsidR="00876FDD">
        <w:rPr>
          <w:rFonts w:ascii="Arial" w:hAnsi="Arial" w:cs="Arial"/>
        </w:rPr>
        <w:t>ing these relationships</w:t>
      </w:r>
      <w:r w:rsidR="005C4434" w:rsidRPr="0032581B">
        <w:rPr>
          <w:rFonts w:ascii="Arial" w:hAnsi="Arial" w:cs="Arial"/>
        </w:rPr>
        <w:t xml:space="preserve"> is worthwhile.</w:t>
      </w:r>
      <w:r w:rsidR="0011462F" w:rsidRPr="009E31FF">
        <w:rPr>
          <w:rFonts w:ascii="Arial" w:hAnsi="Arial" w:cs="Arial"/>
        </w:rPr>
        <w:tab/>
      </w:r>
    </w:p>
    <w:p w14:paraId="0119637C" w14:textId="0577B73B" w:rsidR="00E7124A" w:rsidRPr="00BC6654" w:rsidRDefault="00E7124A" w:rsidP="0032581B">
      <w:pPr>
        <w:widowControl w:val="0"/>
        <w:autoSpaceDE w:val="0"/>
        <w:autoSpaceDN w:val="0"/>
        <w:adjustRightInd w:val="0"/>
        <w:spacing w:after="0" w:line="240" w:lineRule="auto"/>
        <w:jc w:val="both"/>
        <w:rPr>
          <w:rFonts w:ascii="Arial" w:hAnsi="Arial" w:cs="Arial"/>
          <w:u w:val="single"/>
        </w:rPr>
      </w:pPr>
      <w:r w:rsidRPr="00BC6654">
        <w:rPr>
          <w:rFonts w:ascii="Arial" w:hAnsi="Arial" w:cs="Arial"/>
          <w:u w:val="single"/>
        </w:rPr>
        <w:t>Preliminary Results relevance for Specific Aim 1</w:t>
      </w:r>
    </w:p>
    <w:p w14:paraId="460A3DB0" w14:textId="1D223367" w:rsidR="00E7124A" w:rsidRPr="00BC6654" w:rsidRDefault="00E7124A" w:rsidP="0032581B">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The fact that the </w:t>
      </w:r>
      <w:r w:rsidR="00BD5FCB" w:rsidRPr="00BC6654">
        <w:rPr>
          <w:rFonts w:ascii="Arial" w:hAnsi="Arial" w:cs="Arial"/>
        </w:rPr>
        <w:t>thirds</w:t>
      </w:r>
      <w:r w:rsidRPr="00BC6654">
        <w:rPr>
          <w:rFonts w:ascii="Arial" w:hAnsi="Arial" w:cs="Arial"/>
        </w:rPr>
        <w:t xml:space="preserve"> canonical correlation is statistically significant</w:t>
      </w:r>
      <w:r w:rsidR="00BF71C8" w:rsidRPr="00BC6654">
        <w:rPr>
          <w:rFonts w:ascii="Arial" w:hAnsi="Arial" w:cs="Arial"/>
        </w:rPr>
        <w:t>…</w:t>
      </w:r>
      <w:r w:rsidRPr="00BC6654">
        <w:rPr>
          <w:rFonts w:ascii="Arial" w:hAnsi="Arial" w:cs="Arial"/>
        </w:rPr>
        <w:t>.</w:t>
      </w:r>
      <w:r w:rsidR="00DE7764" w:rsidRPr="00BC6654">
        <w:rPr>
          <w:rFonts w:ascii="Arial" w:hAnsi="Arial" w:cs="Arial"/>
          <w:color w:val="FF0000"/>
        </w:rPr>
        <w:t xml:space="preserve"> </w:t>
      </w:r>
      <w:r w:rsidR="00FF606D" w:rsidRPr="00BC6654">
        <w:rPr>
          <w:rFonts w:ascii="Arial" w:hAnsi="Arial" w:cs="Arial"/>
          <w:color w:val="FF0000"/>
        </w:rPr>
        <w:t>TBD</w:t>
      </w:r>
    </w:p>
    <w:p w14:paraId="5A034444" w14:textId="4B414682" w:rsidR="00E7124A" w:rsidRPr="00BC6654" w:rsidRDefault="00E7124A" w:rsidP="0032581B">
      <w:pPr>
        <w:widowControl w:val="0"/>
        <w:autoSpaceDE w:val="0"/>
        <w:autoSpaceDN w:val="0"/>
        <w:adjustRightInd w:val="0"/>
        <w:spacing w:after="0" w:line="240" w:lineRule="auto"/>
        <w:jc w:val="both"/>
        <w:rPr>
          <w:rFonts w:ascii="Arial" w:hAnsi="Arial" w:cs="Arial"/>
          <w:u w:val="single"/>
        </w:rPr>
      </w:pPr>
      <w:r w:rsidRPr="00BC6654">
        <w:rPr>
          <w:rFonts w:ascii="Arial" w:hAnsi="Arial" w:cs="Arial"/>
          <w:u w:val="single"/>
        </w:rPr>
        <w:t>Preliminary Results relevance for Specific Aim 2</w:t>
      </w:r>
    </w:p>
    <w:p w14:paraId="4A5EB866" w14:textId="3EA291C2" w:rsidR="0007449B" w:rsidRPr="00BC6654" w:rsidRDefault="00E7124A" w:rsidP="0032581B">
      <w:pPr>
        <w:widowControl w:val="0"/>
        <w:autoSpaceDE w:val="0"/>
        <w:autoSpaceDN w:val="0"/>
        <w:adjustRightInd w:val="0"/>
        <w:spacing w:after="80" w:line="240" w:lineRule="auto"/>
        <w:jc w:val="both"/>
        <w:rPr>
          <w:rFonts w:ascii="Arial" w:hAnsi="Arial" w:cs="Arial"/>
        </w:rPr>
      </w:pPr>
      <w:r w:rsidRPr="00BC6654">
        <w:rPr>
          <w:rFonts w:ascii="Arial" w:hAnsi="Arial" w:cs="Arial"/>
        </w:rPr>
        <w:t>It is remarkable that in the case of</w:t>
      </w:r>
      <w:proofErr w:type="gramStart"/>
      <w:r w:rsidR="00BF71C8" w:rsidRPr="00BC6654">
        <w:rPr>
          <w:rFonts w:ascii="Arial" w:hAnsi="Arial" w:cs="Arial"/>
        </w:rPr>
        <w:t>…</w:t>
      </w:r>
      <w:r w:rsidR="0007449B" w:rsidRPr="00BC6654">
        <w:rPr>
          <w:rFonts w:ascii="Arial" w:hAnsi="Arial" w:cs="Arial"/>
          <w:color w:val="FF0000"/>
        </w:rPr>
        <w:t>.</w:t>
      </w:r>
      <w:r w:rsidR="00FF606D" w:rsidRPr="00BC6654">
        <w:rPr>
          <w:rFonts w:ascii="Arial" w:hAnsi="Arial" w:cs="Arial"/>
          <w:color w:val="FF0000"/>
        </w:rPr>
        <w:t>TBD</w:t>
      </w:r>
      <w:proofErr w:type="gramEnd"/>
    </w:p>
    <w:p w14:paraId="2DB77B0C" w14:textId="4826C605" w:rsidR="00C6570D" w:rsidRPr="00BC6654" w:rsidRDefault="009A60E8" w:rsidP="0032581B">
      <w:pPr>
        <w:widowControl w:val="0"/>
        <w:spacing w:after="0" w:line="240" w:lineRule="auto"/>
        <w:jc w:val="both"/>
        <w:rPr>
          <w:rFonts w:ascii="Arial" w:hAnsi="Arial" w:cs="Arial"/>
        </w:rPr>
      </w:pPr>
      <w:r w:rsidRPr="00BC6654">
        <w:rPr>
          <w:rFonts w:ascii="Arial" w:hAnsi="Arial" w:cs="Arial"/>
          <w:u w:val="single"/>
        </w:rPr>
        <w:t xml:space="preserve">Application of </w:t>
      </w:r>
      <w:r w:rsidR="00C6570D" w:rsidRPr="00BC6654">
        <w:rPr>
          <w:rFonts w:ascii="Arial" w:hAnsi="Arial" w:cs="Arial"/>
          <w:u w:val="single"/>
        </w:rPr>
        <w:t>Complex Survey Design CCA</w:t>
      </w:r>
    </w:p>
    <w:p w14:paraId="4D80F877" w14:textId="3F2B9173" w:rsidR="001729FB" w:rsidRPr="00BC6654" w:rsidRDefault="00E40EF7" w:rsidP="0032581B">
      <w:pPr>
        <w:widowControl w:val="0"/>
        <w:spacing w:after="80" w:line="240" w:lineRule="auto"/>
        <w:jc w:val="both"/>
        <w:rPr>
          <w:rFonts w:ascii="Arial" w:hAnsi="Arial" w:cs="Arial"/>
        </w:rPr>
      </w:pPr>
      <w:r w:rsidRPr="00BC6654">
        <w:rPr>
          <w:rFonts w:ascii="Arial" w:hAnsi="Arial" w:cs="Arial"/>
        </w:rPr>
        <w:t xml:space="preserve">Applying </w:t>
      </w:r>
      <w:r w:rsidR="00876FDD">
        <w:rPr>
          <w:rFonts w:ascii="Arial" w:hAnsi="Arial" w:cs="Arial"/>
        </w:rPr>
        <w:t xml:space="preserve">our new Complex Survey Design </w:t>
      </w:r>
      <w:r w:rsidR="001729FB" w:rsidRPr="00BC6654">
        <w:rPr>
          <w:rFonts w:ascii="Arial" w:hAnsi="Arial" w:cs="Arial"/>
        </w:rPr>
        <w:t xml:space="preserve">CCA would </w:t>
      </w:r>
      <w:r w:rsidR="00876FDD">
        <w:rPr>
          <w:rFonts w:ascii="Arial" w:hAnsi="Arial" w:cs="Arial"/>
        </w:rPr>
        <w:t xml:space="preserve">generate </w:t>
      </w:r>
      <w:r w:rsidR="001729FB" w:rsidRPr="00BC6654">
        <w:rPr>
          <w:rFonts w:ascii="Arial" w:hAnsi="Arial" w:cs="Arial"/>
        </w:rPr>
        <w:t>significant new insight</w:t>
      </w:r>
      <w:r w:rsidR="00876FDD">
        <w:rPr>
          <w:rFonts w:ascii="Arial" w:hAnsi="Arial" w:cs="Arial"/>
        </w:rPr>
        <w:t>s</w:t>
      </w:r>
      <w:r w:rsidR="001729FB" w:rsidRPr="00BC6654">
        <w:rPr>
          <w:rFonts w:ascii="Arial" w:hAnsi="Arial" w:cs="Arial"/>
        </w:rPr>
        <w:t xml:space="preserve"> </w:t>
      </w:r>
      <w:r w:rsidR="00876FDD">
        <w:rPr>
          <w:rFonts w:ascii="Arial" w:hAnsi="Arial" w:cs="Arial"/>
        </w:rPr>
        <w:t>regarding</w:t>
      </w:r>
      <w:r w:rsidR="001729FB" w:rsidRPr="00BC6654">
        <w:rPr>
          <w:rFonts w:ascii="Arial" w:hAnsi="Arial" w:cs="Arial"/>
        </w:rPr>
        <w:t xml:space="preserve"> the comp</w:t>
      </w:r>
      <w:r w:rsidRPr="00BC6654">
        <w:rPr>
          <w:rFonts w:ascii="Arial" w:hAnsi="Arial" w:cs="Arial"/>
        </w:rPr>
        <w:t xml:space="preserve">lex web of relationships </w:t>
      </w:r>
      <w:r w:rsidR="00876FDD">
        <w:rPr>
          <w:rFonts w:ascii="Arial" w:hAnsi="Arial" w:cs="Arial"/>
        </w:rPr>
        <w:t xml:space="preserve">that exist </w:t>
      </w:r>
      <w:r w:rsidRPr="00BC6654">
        <w:rPr>
          <w:rFonts w:ascii="Arial" w:hAnsi="Arial" w:cs="Arial"/>
        </w:rPr>
        <w:t>among</w:t>
      </w:r>
      <w:r w:rsidR="00A75897" w:rsidRPr="00BC6654">
        <w:rPr>
          <w:rFonts w:ascii="Arial" w:hAnsi="Arial" w:cs="Arial"/>
        </w:rPr>
        <w:t xml:space="preserve"> the variables </w:t>
      </w:r>
      <w:r w:rsidR="00876FDD">
        <w:rPr>
          <w:rFonts w:ascii="Arial" w:hAnsi="Arial" w:cs="Arial"/>
        </w:rPr>
        <w:t xml:space="preserve">assessed by the </w:t>
      </w:r>
      <w:r w:rsidR="009C506B" w:rsidRPr="00BC6654">
        <w:rPr>
          <w:rFonts w:ascii="Arial" w:hAnsi="Arial" w:cs="Arial"/>
        </w:rPr>
        <w:t>NYTS</w:t>
      </w:r>
      <w:r w:rsidR="00876FDD">
        <w:rPr>
          <w:rFonts w:ascii="Arial" w:hAnsi="Arial" w:cs="Arial"/>
        </w:rPr>
        <w:t>. Successful completion of this</w:t>
      </w:r>
      <w:r w:rsidR="00FA5BE1" w:rsidRPr="00BC6654">
        <w:rPr>
          <w:rFonts w:ascii="Arial" w:hAnsi="Arial" w:cs="Arial"/>
        </w:rPr>
        <w:t xml:space="preserve"> proposal</w:t>
      </w:r>
      <w:r w:rsidR="001729FB" w:rsidRPr="00BC6654">
        <w:rPr>
          <w:rFonts w:ascii="Arial" w:hAnsi="Arial" w:cs="Arial"/>
        </w:rPr>
        <w:t xml:space="preserve"> could </w:t>
      </w:r>
      <w:r w:rsidR="00876FDD">
        <w:rPr>
          <w:rFonts w:ascii="Arial" w:hAnsi="Arial" w:cs="Arial"/>
        </w:rPr>
        <w:t xml:space="preserve">contribute to the development of more </w:t>
      </w:r>
      <w:r w:rsidR="001729FB" w:rsidRPr="00BC6654">
        <w:rPr>
          <w:rFonts w:ascii="Arial" w:hAnsi="Arial" w:cs="Arial"/>
        </w:rPr>
        <w:t xml:space="preserve">comprehensive and holistic treatment and prevention guidelines for </w:t>
      </w:r>
      <w:r w:rsidR="00876FDD">
        <w:rPr>
          <w:rFonts w:ascii="Arial" w:hAnsi="Arial" w:cs="Arial"/>
        </w:rPr>
        <w:t>adolescents who engage in MTEP use</w:t>
      </w:r>
      <w:r w:rsidR="001729FB" w:rsidRPr="00BC6654">
        <w:rPr>
          <w:rFonts w:ascii="Arial" w:hAnsi="Arial" w:cs="Arial"/>
        </w:rPr>
        <w:t>.</w:t>
      </w:r>
    </w:p>
    <w:p w14:paraId="6679B768" w14:textId="535F85F6" w:rsidR="000248CA" w:rsidRPr="00BC6654" w:rsidRDefault="009033F8" w:rsidP="0032581B">
      <w:pPr>
        <w:widowControl w:val="0"/>
        <w:autoSpaceDE w:val="0"/>
        <w:autoSpaceDN w:val="0"/>
        <w:adjustRightInd w:val="0"/>
        <w:spacing w:after="80" w:line="240" w:lineRule="auto"/>
        <w:jc w:val="both"/>
        <w:rPr>
          <w:rFonts w:ascii="Arial" w:hAnsi="Arial" w:cs="Arial"/>
        </w:rPr>
      </w:pPr>
      <w:r w:rsidRPr="00BC6654">
        <w:rPr>
          <w:rFonts w:ascii="Arial" w:hAnsi="Arial" w:cs="Arial"/>
          <w:b/>
          <w:u w:val="single"/>
        </w:rPr>
        <w:t>Proposed Timeline</w:t>
      </w:r>
      <w:r w:rsidRPr="00BC6654">
        <w:rPr>
          <w:rFonts w:ascii="Arial" w:hAnsi="Arial" w:cs="Arial"/>
        </w:rPr>
        <w:t xml:space="preserve">. We request funding for a </w:t>
      </w:r>
      <w:r w:rsidR="00876FDD">
        <w:rPr>
          <w:rFonts w:ascii="Arial" w:hAnsi="Arial" w:cs="Arial"/>
        </w:rPr>
        <w:t>2</w:t>
      </w:r>
      <w:r w:rsidR="00187C24" w:rsidRPr="00BC6654">
        <w:rPr>
          <w:rFonts w:ascii="Arial" w:hAnsi="Arial" w:cs="Arial"/>
        </w:rPr>
        <w:t>-</w:t>
      </w:r>
      <w:r w:rsidRPr="00BC6654">
        <w:rPr>
          <w:rFonts w:ascii="Arial" w:hAnsi="Arial" w:cs="Arial"/>
        </w:rPr>
        <w:t xml:space="preserve">year </w:t>
      </w:r>
      <w:r w:rsidR="00187C24" w:rsidRPr="00BC6654">
        <w:rPr>
          <w:rFonts w:ascii="Arial" w:hAnsi="Arial" w:cs="Arial"/>
        </w:rPr>
        <w:t>period</w:t>
      </w:r>
      <w:r w:rsidR="00876FDD">
        <w:rPr>
          <w:rFonts w:ascii="Arial" w:hAnsi="Arial" w:cs="Arial"/>
        </w:rPr>
        <w:t>,</w:t>
      </w:r>
      <w:r w:rsidR="00187C24" w:rsidRPr="00BC6654">
        <w:rPr>
          <w:rFonts w:ascii="Arial" w:hAnsi="Arial" w:cs="Arial"/>
        </w:rPr>
        <w:t xml:space="preserve"> from </w:t>
      </w:r>
      <w:r w:rsidR="000248CA" w:rsidRPr="00BC6654">
        <w:rPr>
          <w:rFonts w:ascii="Arial" w:hAnsi="Arial" w:cs="Arial"/>
        </w:rPr>
        <w:t>September</w:t>
      </w:r>
      <w:r w:rsidR="00187C24" w:rsidRPr="00BC6654">
        <w:rPr>
          <w:rFonts w:ascii="Arial" w:hAnsi="Arial" w:cs="Arial"/>
        </w:rPr>
        <w:t xml:space="preserve"> 1, </w:t>
      </w:r>
      <w:r w:rsidR="00E974F1" w:rsidRPr="00BC6654">
        <w:rPr>
          <w:rFonts w:ascii="Arial" w:hAnsi="Arial" w:cs="Arial"/>
        </w:rPr>
        <w:t>2023,</w:t>
      </w:r>
      <w:r w:rsidR="00187C24" w:rsidRPr="00BC6654">
        <w:rPr>
          <w:rFonts w:ascii="Arial" w:hAnsi="Arial" w:cs="Arial"/>
        </w:rPr>
        <w:t xml:space="preserve"> to </w:t>
      </w:r>
      <w:r w:rsidR="000248CA" w:rsidRPr="00BC6654">
        <w:rPr>
          <w:rFonts w:ascii="Arial" w:hAnsi="Arial" w:cs="Arial"/>
        </w:rPr>
        <w:t>August 31</w:t>
      </w:r>
      <w:r w:rsidR="00187C24" w:rsidRPr="00BC6654">
        <w:rPr>
          <w:rFonts w:ascii="Arial" w:hAnsi="Arial" w:cs="Arial"/>
        </w:rPr>
        <w:t>, 202</w:t>
      </w:r>
      <w:r w:rsidR="000248CA" w:rsidRPr="00BC6654">
        <w:rPr>
          <w:rFonts w:ascii="Arial" w:hAnsi="Arial" w:cs="Arial"/>
        </w:rPr>
        <w:t>5</w:t>
      </w:r>
      <w:r w:rsidR="00187C24" w:rsidRPr="00BC6654">
        <w:rPr>
          <w:rFonts w:ascii="Arial" w:hAnsi="Arial" w:cs="Arial"/>
        </w:rPr>
        <w:t xml:space="preserve">. The first </w:t>
      </w:r>
      <w:r w:rsidRPr="00BC6654">
        <w:rPr>
          <w:rFonts w:ascii="Arial" w:hAnsi="Arial" w:cs="Arial"/>
        </w:rPr>
        <w:t xml:space="preserve">year will be primarily focused on </w:t>
      </w:r>
      <w:r w:rsidR="000248CA" w:rsidRPr="00BC6654">
        <w:rPr>
          <w:rFonts w:ascii="Arial" w:hAnsi="Arial" w:cs="Arial"/>
        </w:rPr>
        <w:t>transforming Dr. Cruz</w:t>
      </w:r>
      <w:r w:rsidR="00876FDD">
        <w:rPr>
          <w:rFonts w:ascii="Arial" w:hAnsi="Arial" w:cs="Arial"/>
        </w:rPr>
        <w:t>-</w:t>
      </w:r>
      <w:r w:rsidR="000248CA" w:rsidRPr="00BC6654">
        <w:rPr>
          <w:rFonts w:ascii="Arial" w:hAnsi="Arial" w:cs="Arial"/>
        </w:rPr>
        <w:t>Cano’s loose Stata programs into a command that will be submitted to the SSC Archive</w:t>
      </w:r>
      <w:r w:rsidR="00876FDD">
        <w:rPr>
          <w:rFonts w:ascii="Arial" w:hAnsi="Arial" w:cs="Arial"/>
        </w:rPr>
        <w:t xml:space="preserve">, allowing it to be easily </w:t>
      </w:r>
      <w:r w:rsidR="000248CA" w:rsidRPr="00BC6654">
        <w:rPr>
          <w:rFonts w:ascii="Arial" w:hAnsi="Arial" w:cs="Arial"/>
        </w:rPr>
        <w:t>installed by anybody with a Stata license</w:t>
      </w:r>
      <w:r w:rsidRPr="00BC6654">
        <w:rPr>
          <w:rFonts w:ascii="Arial" w:hAnsi="Arial" w:cs="Arial"/>
        </w:rPr>
        <w:t>.</w:t>
      </w:r>
      <w:r w:rsidR="00187C24" w:rsidRPr="00BC6654">
        <w:rPr>
          <w:rFonts w:ascii="Arial" w:hAnsi="Arial" w:cs="Arial"/>
        </w:rPr>
        <w:t xml:space="preserve"> </w:t>
      </w:r>
      <w:r w:rsidR="000248CA" w:rsidRPr="00BC6654">
        <w:rPr>
          <w:rFonts w:ascii="Arial" w:hAnsi="Arial" w:cs="Arial"/>
        </w:rPr>
        <w:t>The application of this Stata command to the data set descri</w:t>
      </w:r>
      <w:r w:rsidR="00876FDD">
        <w:rPr>
          <w:rFonts w:ascii="Arial" w:hAnsi="Arial" w:cs="Arial"/>
        </w:rPr>
        <w:t>b</w:t>
      </w:r>
      <w:r w:rsidR="000248CA" w:rsidRPr="00BC6654">
        <w:rPr>
          <w:rFonts w:ascii="Arial" w:hAnsi="Arial" w:cs="Arial"/>
        </w:rPr>
        <w:t xml:space="preserve">ed in Aim 2 will proceed immediately </w:t>
      </w:r>
      <w:r w:rsidR="00876FDD">
        <w:rPr>
          <w:rFonts w:ascii="Arial" w:hAnsi="Arial" w:cs="Arial"/>
        </w:rPr>
        <w:t>following</w:t>
      </w:r>
      <w:r w:rsidR="000248CA" w:rsidRPr="00BC6654">
        <w:rPr>
          <w:rFonts w:ascii="Arial" w:hAnsi="Arial" w:cs="Arial"/>
        </w:rPr>
        <w:t xml:space="preserve"> the acceptance of the </w:t>
      </w:r>
      <w:r w:rsidR="00176F4A" w:rsidRPr="00BC6654">
        <w:rPr>
          <w:rFonts w:ascii="Arial" w:hAnsi="Arial" w:cs="Arial"/>
        </w:rPr>
        <w:t>comm</w:t>
      </w:r>
      <w:r w:rsidR="00176F4A">
        <w:rPr>
          <w:rFonts w:ascii="Arial" w:hAnsi="Arial" w:cs="Arial"/>
        </w:rPr>
        <w:t>a</w:t>
      </w:r>
      <w:r w:rsidR="00176F4A" w:rsidRPr="00BC6654">
        <w:rPr>
          <w:rFonts w:ascii="Arial" w:hAnsi="Arial" w:cs="Arial"/>
        </w:rPr>
        <w:t xml:space="preserve">nd </w:t>
      </w:r>
      <w:r w:rsidR="000248CA" w:rsidRPr="00BC6654">
        <w:rPr>
          <w:rFonts w:ascii="Arial" w:hAnsi="Arial" w:cs="Arial"/>
        </w:rPr>
        <w:t>into the SSC Archive</w:t>
      </w:r>
      <w:r w:rsidR="00876FDD">
        <w:rPr>
          <w:rFonts w:ascii="Arial" w:hAnsi="Arial" w:cs="Arial"/>
        </w:rPr>
        <w:t>,</w:t>
      </w:r>
      <w:r w:rsidR="000248CA" w:rsidRPr="00BC6654">
        <w:rPr>
          <w:rFonts w:ascii="Arial" w:hAnsi="Arial" w:cs="Arial"/>
        </w:rPr>
        <w:t xml:space="preserve"> and the results</w:t>
      </w:r>
      <w:r w:rsidR="00876FDD">
        <w:rPr>
          <w:rFonts w:ascii="Arial" w:hAnsi="Arial" w:cs="Arial"/>
        </w:rPr>
        <w:t xml:space="preserve"> will be</w:t>
      </w:r>
      <w:r w:rsidR="000248CA" w:rsidRPr="00BC6654">
        <w:rPr>
          <w:rFonts w:ascii="Arial" w:hAnsi="Arial" w:cs="Arial"/>
        </w:rPr>
        <w:t xml:space="preserve"> submitted to </w:t>
      </w:r>
      <w:r w:rsidR="001255C3" w:rsidRPr="0032581B">
        <w:rPr>
          <w:rFonts w:ascii="Arial" w:hAnsi="Arial" w:cs="Arial"/>
          <w:i/>
          <w:iCs/>
        </w:rPr>
        <w:t>The</w:t>
      </w:r>
      <w:r w:rsidR="001255C3">
        <w:rPr>
          <w:rFonts w:ascii="Arial" w:hAnsi="Arial" w:cs="Arial"/>
        </w:rPr>
        <w:t xml:space="preserve"> </w:t>
      </w:r>
      <w:r w:rsidR="000248CA" w:rsidRPr="0032581B">
        <w:rPr>
          <w:rFonts w:ascii="Arial" w:hAnsi="Arial" w:cs="Arial"/>
          <w:i/>
          <w:iCs/>
        </w:rPr>
        <w:t>Stata Journal</w:t>
      </w:r>
      <w:r w:rsidR="000248CA" w:rsidRPr="00BC6654">
        <w:rPr>
          <w:rFonts w:ascii="Arial" w:hAnsi="Arial" w:cs="Arial"/>
        </w:rPr>
        <w:t>.</w:t>
      </w:r>
    </w:p>
    <w:p w14:paraId="1C5EB127" w14:textId="1A1B9831" w:rsidR="00FA5BE1" w:rsidRPr="00BC6654" w:rsidRDefault="00187C24" w:rsidP="0032581B">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Preliminary results will be presented </w:t>
      </w:r>
      <w:r w:rsidR="001255C3">
        <w:rPr>
          <w:rFonts w:ascii="Arial" w:hAnsi="Arial" w:cs="Arial"/>
        </w:rPr>
        <w:t>at</w:t>
      </w:r>
      <w:r w:rsidRPr="00BC6654">
        <w:rPr>
          <w:rFonts w:ascii="Arial" w:hAnsi="Arial" w:cs="Arial"/>
        </w:rPr>
        <w:t xml:space="preserve"> the 202</w:t>
      </w:r>
      <w:r w:rsidR="000248CA" w:rsidRPr="00BC6654">
        <w:rPr>
          <w:rFonts w:ascii="Arial" w:hAnsi="Arial" w:cs="Arial"/>
        </w:rPr>
        <w:t xml:space="preserve">4 </w:t>
      </w:r>
      <w:r w:rsidRPr="00BC6654">
        <w:rPr>
          <w:rFonts w:ascii="Arial" w:hAnsi="Arial" w:cs="Arial"/>
        </w:rPr>
        <w:t xml:space="preserve">Society for Research on Nicotine &amp; </w:t>
      </w:r>
      <w:r w:rsidR="000248CA" w:rsidRPr="00BC6654">
        <w:rPr>
          <w:rFonts w:ascii="Arial" w:hAnsi="Arial" w:cs="Arial"/>
        </w:rPr>
        <w:t>Tobacco</w:t>
      </w:r>
      <w:r w:rsidR="001255C3">
        <w:rPr>
          <w:rFonts w:ascii="Arial" w:hAnsi="Arial" w:cs="Arial"/>
        </w:rPr>
        <w:t xml:space="preserve"> to</w:t>
      </w:r>
      <w:r w:rsidRPr="00BC6654">
        <w:rPr>
          <w:rFonts w:ascii="Arial" w:hAnsi="Arial" w:cs="Arial"/>
        </w:rPr>
        <w:t xml:space="preserve"> receiv</w:t>
      </w:r>
      <w:r w:rsidR="001255C3">
        <w:rPr>
          <w:rFonts w:ascii="Arial" w:hAnsi="Arial" w:cs="Arial"/>
        </w:rPr>
        <w:t>e</w:t>
      </w:r>
      <w:r w:rsidRPr="00BC6654">
        <w:rPr>
          <w:rFonts w:ascii="Arial" w:hAnsi="Arial" w:cs="Arial"/>
        </w:rPr>
        <w:t xml:space="preserve"> feedback from </w:t>
      </w:r>
      <w:r w:rsidR="001255C3">
        <w:rPr>
          <w:rFonts w:ascii="Arial" w:hAnsi="Arial" w:cs="Arial"/>
        </w:rPr>
        <w:t xml:space="preserve">our </w:t>
      </w:r>
      <w:r w:rsidRPr="00BC6654">
        <w:rPr>
          <w:rFonts w:ascii="Arial" w:hAnsi="Arial" w:cs="Arial"/>
        </w:rPr>
        <w:t>fellow tobacco and nicotine researchers attend</w:t>
      </w:r>
      <w:r w:rsidR="001255C3">
        <w:rPr>
          <w:rFonts w:ascii="Arial" w:hAnsi="Arial" w:cs="Arial"/>
        </w:rPr>
        <w:t>ing</w:t>
      </w:r>
      <w:r w:rsidRPr="00BC6654">
        <w:rPr>
          <w:rFonts w:ascii="Arial" w:hAnsi="Arial" w:cs="Arial"/>
        </w:rPr>
        <w:t xml:space="preserve"> th</w:t>
      </w:r>
      <w:r w:rsidR="001255C3">
        <w:rPr>
          <w:rFonts w:ascii="Arial" w:hAnsi="Arial" w:cs="Arial"/>
        </w:rPr>
        <w:t>is</w:t>
      </w:r>
      <w:r w:rsidRPr="00BC6654">
        <w:rPr>
          <w:rFonts w:ascii="Arial" w:hAnsi="Arial" w:cs="Arial"/>
        </w:rPr>
        <w:t xml:space="preserve"> conference. </w:t>
      </w:r>
      <w:r w:rsidR="001255C3">
        <w:rPr>
          <w:rFonts w:ascii="Arial" w:hAnsi="Arial" w:cs="Arial"/>
        </w:rPr>
        <w:t xml:space="preserve">We </w:t>
      </w:r>
      <w:r w:rsidRPr="00BC6654">
        <w:rPr>
          <w:rFonts w:ascii="Arial" w:hAnsi="Arial" w:cs="Arial"/>
        </w:rPr>
        <w:t>will incorporate</w:t>
      </w:r>
      <w:r w:rsidR="001255C3">
        <w:rPr>
          <w:rFonts w:ascii="Arial" w:hAnsi="Arial" w:cs="Arial"/>
        </w:rPr>
        <w:t xml:space="preserve"> feedback</w:t>
      </w:r>
      <w:r w:rsidRPr="00BC6654">
        <w:rPr>
          <w:rFonts w:ascii="Arial" w:hAnsi="Arial" w:cs="Arial"/>
        </w:rPr>
        <w:t xml:space="preserve"> into the analysis to improve quality and </w:t>
      </w:r>
      <w:r w:rsidR="001255C3">
        <w:rPr>
          <w:rFonts w:ascii="Arial" w:hAnsi="Arial" w:cs="Arial"/>
        </w:rPr>
        <w:t xml:space="preserve">add </w:t>
      </w:r>
      <w:r w:rsidRPr="00BC6654">
        <w:rPr>
          <w:rFonts w:ascii="Arial" w:hAnsi="Arial" w:cs="Arial"/>
        </w:rPr>
        <w:t xml:space="preserve">value </w:t>
      </w:r>
      <w:r w:rsidR="001255C3">
        <w:rPr>
          <w:rFonts w:ascii="Arial" w:hAnsi="Arial" w:cs="Arial"/>
        </w:rPr>
        <w:t>to</w:t>
      </w:r>
      <w:r w:rsidRPr="00BC6654">
        <w:rPr>
          <w:rFonts w:ascii="Arial" w:hAnsi="Arial" w:cs="Arial"/>
        </w:rPr>
        <w:t xml:space="preserve"> the tobacco and nicotine </w:t>
      </w:r>
      <w:r w:rsidR="001255C3">
        <w:rPr>
          <w:rFonts w:ascii="Arial" w:hAnsi="Arial" w:cs="Arial"/>
        </w:rPr>
        <w:t>research</w:t>
      </w:r>
      <w:r w:rsidR="001255C3" w:rsidRPr="00BC6654">
        <w:rPr>
          <w:rFonts w:ascii="Arial" w:hAnsi="Arial" w:cs="Arial"/>
        </w:rPr>
        <w:t xml:space="preserve"> </w:t>
      </w:r>
      <w:r w:rsidRPr="00BC6654">
        <w:rPr>
          <w:rFonts w:ascii="Arial" w:hAnsi="Arial" w:cs="Arial"/>
        </w:rPr>
        <w:t>community.</w:t>
      </w:r>
    </w:p>
    <w:p w14:paraId="72FC7BE8" w14:textId="49D358BB" w:rsidR="004B3032" w:rsidRDefault="00F4413A" w:rsidP="0032581B">
      <w:pPr>
        <w:widowControl w:val="0"/>
        <w:autoSpaceDE w:val="0"/>
        <w:autoSpaceDN w:val="0"/>
        <w:adjustRightInd w:val="0"/>
        <w:spacing w:after="80" w:line="240" w:lineRule="auto"/>
        <w:jc w:val="both"/>
        <w:rPr>
          <w:rFonts w:ascii="Arial" w:hAnsi="Arial" w:cs="Arial"/>
        </w:rPr>
      </w:pPr>
      <w:r w:rsidRPr="00BC6654">
        <w:rPr>
          <w:rFonts w:ascii="Arial" w:hAnsi="Arial" w:cs="Arial"/>
        </w:rPr>
        <w:t xml:space="preserve">The first half of the second year will be spent </w:t>
      </w:r>
      <w:r w:rsidR="000248CA" w:rsidRPr="00BC6654">
        <w:rPr>
          <w:rFonts w:ascii="Arial" w:hAnsi="Arial" w:cs="Arial"/>
        </w:rPr>
        <w:t xml:space="preserve">developing </w:t>
      </w:r>
      <w:r w:rsidR="00F17B74">
        <w:rPr>
          <w:rFonts w:ascii="Arial" w:hAnsi="Arial" w:cs="Arial"/>
        </w:rPr>
        <w:t xml:space="preserve">an </w:t>
      </w:r>
      <w:r w:rsidR="000248CA" w:rsidRPr="00BC6654">
        <w:rPr>
          <w:rFonts w:ascii="Arial" w:hAnsi="Arial" w:cs="Arial"/>
        </w:rPr>
        <w:t xml:space="preserve">R package and </w:t>
      </w:r>
      <w:r w:rsidR="00F17B74">
        <w:rPr>
          <w:rFonts w:ascii="Arial" w:hAnsi="Arial" w:cs="Arial"/>
        </w:rPr>
        <w:t xml:space="preserve">an </w:t>
      </w:r>
      <w:r w:rsidR="000248CA" w:rsidRPr="00BC6654">
        <w:rPr>
          <w:rFonts w:ascii="Arial" w:hAnsi="Arial" w:cs="Arial"/>
        </w:rPr>
        <w:t xml:space="preserve">SAS Macro </w:t>
      </w:r>
      <w:r w:rsidR="00F17B74">
        <w:rPr>
          <w:rFonts w:ascii="Arial" w:hAnsi="Arial" w:cs="Arial"/>
        </w:rPr>
        <w:t>to</w:t>
      </w:r>
      <w:r w:rsidR="000248CA" w:rsidRPr="00BC6654">
        <w:rPr>
          <w:rFonts w:ascii="Arial" w:hAnsi="Arial" w:cs="Arial"/>
        </w:rPr>
        <w:t xml:space="preserve"> implement the </w:t>
      </w:r>
      <w:r w:rsidR="00100116">
        <w:rPr>
          <w:rFonts w:ascii="Arial" w:hAnsi="Arial" w:cs="Arial"/>
        </w:rPr>
        <w:t>C</w:t>
      </w:r>
      <w:r w:rsidR="000248CA" w:rsidRPr="00BC6654">
        <w:rPr>
          <w:rFonts w:ascii="Arial" w:hAnsi="Arial" w:cs="Arial"/>
        </w:rPr>
        <w:t xml:space="preserve">omplex </w:t>
      </w:r>
      <w:r w:rsidR="00100116">
        <w:rPr>
          <w:rFonts w:ascii="Arial" w:hAnsi="Arial" w:cs="Arial"/>
        </w:rPr>
        <w:t>S</w:t>
      </w:r>
      <w:r w:rsidR="000248CA" w:rsidRPr="00BC6654">
        <w:rPr>
          <w:rFonts w:ascii="Arial" w:hAnsi="Arial" w:cs="Arial"/>
        </w:rPr>
        <w:t xml:space="preserve">urvey </w:t>
      </w:r>
      <w:r w:rsidR="00100116">
        <w:rPr>
          <w:rFonts w:ascii="Arial" w:hAnsi="Arial" w:cs="Arial"/>
        </w:rPr>
        <w:t>D</w:t>
      </w:r>
      <w:r w:rsidR="000248CA" w:rsidRPr="00BC6654">
        <w:rPr>
          <w:rFonts w:ascii="Arial" w:hAnsi="Arial" w:cs="Arial"/>
        </w:rPr>
        <w:t>esign CCA</w:t>
      </w:r>
      <w:r w:rsidR="00F17B74">
        <w:rPr>
          <w:rFonts w:ascii="Arial" w:hAnsi="Arial" w:cs="Arial"/>
        </w:rPr>
        <w:t>, in addition to preparing a</w:t>
      </w:r>
      <w:r w:rsidR="000248CA" w:rsidRPr="00BC6654">
        <w:rPr>
          <w:rFonts w:ascii="Arial" w:hAnsi="Arial" w:cs="Arial"/>
        </w:rPr>
        <w:t xml:space="preserve"> manuscript </w:t>
      </w:r>
      <w:r w:rsidR="00F17B74">
        <w:rPr>
          <w:rFonts w:ascii="Arial" w:hAnsi="Arial" w:cs="Arial"/>
        </w:rPr>
        <w:t xml:space="preserve">for </w:t>
      </w:r>
      <w:r w:rsidR="000248CA" w:rsidRPr="00BC6654">
        <w:rPr>
          <w:rFonts w:ascii="Arial" w:hAnsi="Arial" w:cs="Arial"/>
        </w:rPr>
        <w:t xml:space="preserve">submission. </w:t>
      </w:r>
      <w:r w:rsidRPr="00BC6654">
        <w:rPr>
          <w:rFonts w:ascii="Arial" w:hAnsi="Arial" w:cs="Arial"/>
        </w:rPr>
        <w:t xml:space="preserve">A preliminary version of these </w:t>
      </w:r>
      <w:r w:rsidR="009C506B" w:rsidRPr="00BC6654">
        <w:rPr>
          <w:rFonts w:ascii="Arial" w:hAnsi="Arial" w:cs="Arial"/>
        </w:rPr>
        <w:t>results</w:t>
      </w:r>
      <w:r w:rsidRPr="00BC6654">
        <w:rPr>
          <w:rFonts w:ascii="Arial" w:hAnsi="Arial" w:cs="Arial"/>
        </w:rPr>
        <w:t xml:space="preserve"> will be presented at the 202</w:t>
      </w:r>
      <w:r w:rsidR="000248CA" w:rsidRPr="00BC6654">
        <w:rPr>
          <w:rFonts w:ascii="Arial" w:hAnsi="Arial" w:cs="Arial"/>
        </w:rPr>
        <w:t>5</w:t>
      </w:r>
      <w:r w:rsidRPr="00BC6654">
        <w:rPr>
          <w:rFonts w:ascii="Arial" w:hAnsi="Arial" w:cs="Arial"/>
        </w:rPr>
        <w:t xml:space="preserve"> Society for Research on Nicotine &amp; Tobacco</w:t>
      </w:r>
      <w:r w:rsidR="00E0423A" w:rsidRPr="00BC6654">
        <w:rPr>
          <w:rFonts w:ascii="Arial" w:hAnsi="Arial" w:cs="Arial"/>
        </w:rPr>
        <w:t xml:space="preserve"> and the 2024 SAS Users Group International</w:t>
      </w:r>
      <w:r w:rsidRPr="00BC6654">
        <w:rPr>
          <w:rFonts w:ascii="Arial" w:hAnsi="Arial" w:cs="Arial"/>
        </w:rPr>
        <w:t xml:space="preserve">. </w:t>
      </w:r>
      <w:r w:rsidR="009033F8" w:rsidRPr="00BC6654">
        <w:rPr>
          <w:rFonts w:ascii="Arial" w:hAnsi="Arial" w:cs="Arial"/>
        </w:rPr>
        <w:t xml:space="preserve">By the end of the </w:t>
      </w:r>
      <w:r w:rsidRPr="00BC6654">
        <w:rPr>
          <w:rFonts w:ascii="Arial" w:hAnsi="Arial" w:cs="Arial"/>
        </w:rPr>
        <w:t xml:space="preserve">second </w:t>
      </w:r>
      <w:r w:rsidR="009033F8" w:rsidRPr="00BC6654">
        <w:rPr>
          <w:rFonts w:ascii="Arial" w:hAnsi="Arial" w:cs="Arial"/>
        </w:rPr>
        <w:t xml:space="preserve">year, Dr. Cruz-Cano will have prepared and submitted two manuscripts for publication. </w:t>
      </w:r>
      <w:r w:rsidR="00F17B74">
        <w:rPr>
          <w:rFonts w:ascii="Arial" w:hAnsi="Arial" w:cs="Arial"/>
        </w:rPr>
        <w:t>T</w:t>
      </w:r>
      <w:r w:rsidR="009033F8" w:rsidRPr="00BC6654">
        <w:rPr>
          <w:rFonts w:ascii="Arial" w:hAnsi="Arial" w:cs="Arial"/>
        </w:rPr>
        <w:t xml:space="preserve">hese analyses will </w:t>
      </w:r>
      <w:r w:rsidR="00F17B74">
        <w:rPr>
          <w:rFonts w:ascii="Arial" w:hAnsi="Arial" w:cs="Arial"/>
        </w:rPr>
        <w:t xml:space="preserve">also form </w:t>
      </w:r>
      <w:commentRangeStart w:id="36"/>
      <w:r w:rsidR="00F17B74">
        <w:rPr>
          <w:rFonts w:ascii="Arial" w:hAnsi="Arial" w:cs="Arial"/>
        </w:rPr>
        <w:t>the</w:t>
      </w:r>
      <w:r w:rsidR="009033F8" w:rsidRPr="00BC6654">
        <w:rPr>
          <w:rFonts w:ascii="Arial" w:hAnsi="Arial" w:cs="Arial"/>
        </w:rPr>
        <w:t xml:space="preserve"> bas</w:t>
      </w:r>
      <w:r w:rsidR="00F17B74">
        <w:rPr>
          <w:rFonts w:ascii="Arial" w:hAnsi="Arial" w:cs="Arial"/>
        </w:rPr>
        <w:t xml:space="preserve">is for </w:t>
      </w:r>
      <w:r w:rsidR="009033F8" w:rsidRPr="00BC6654">
        <w:rPr>
          <w:rFonts w:ascii="Arial" w:hAnsi="Arial" w:cs="Arial"/>
        </w:rPr>
        <w:t xml:space="preserve">a </w:t>
      </w:r>
      <w:r w:rsidR="00F17B74">
        <w:rPr>
          <w:rFonts w:ascii="Arial" w:hAnsi="Arial" w:cs="Arial"/>
        </w:rPr>
        <w:t xml:space="preserve">larger </w:t>
      </w:r>
      <w:r w:rsidR="009033F8" w:rsidRPr="00BC6654">
        <w:rPr>
          <w:rFonts w:ascii="Arial" w:hAnsi="Arial" w:cs="Arial"/>
        </w:rPr>
        <w:t>grant application.</w:t>
      </w:r>
      <w:r w:rsidR="009F598B">
        <w:rPr>
          <w:rFonts w:ascii="Arial" w:hAnsi="Arial" w:cs="Arial"/>
        </w:rPr>
        <w:t xml:space="preserve"> </w:t>
      </w:r>
      <w:commentRangeEnd w:id="36"/>
      <w:r w:rsidR="005D01FB">
        <w:rPr>
          <w:rStyle w:val="CommentReference"/>
        </w:rPr>
        <w:commentReference w:id="36"/>
      </w:r>
    </w:p>
    <w:p w14:paraId="4BFFCDE2" w14:textId="18C8F06F" w:rsidR="009F598B" w:rsidRPr="00BC6654" w:rsidRDefault="009F598B" w:rsidP="0032581B">
      <w:pPr>
        <w:widowControl w:val="0"/>
        <w:autoSpaceDE w:val="0"/>
        <w:autoSpaceDN w:val="0"/>
        <w:adjustRightInd w:val="0"/>
        <w:spacing w:after="80" w:line="240" w:lineRule="auto"/>
        <w:jc w:val="both"/>
        <w:rPr>
          <w:rFonts w:ascii="Arial" w:hAnsi="Arial" w:cs="Arial"/>
        </w:rPr>
      </w:pPr>
      <w:r>
        <w:rPr>
          <w:rFonts w:ascii="Arial" w:hAnsi="Arial" w:cs="Arial"/>
        </w:rPr>
        <w:t xml:space="preserve">At all times, Dr. Mead-Morse will interpret the results obtained from the statistical analysis and help drawing the appropriate conclusions. She will also play an essential part in the writing of all results in journal and conference papers and future proposals. The graduate student included in our budget will help to apply Dr. Cruz-Cano’s statistical software to the to the tobacco data set and be co-author in the publications listed above, enhancing his/her graduate student experience and careers prospects. </w:t>
      </w:r>
    </w:p>
    <w:p w14:paraId="06AE6D06" w14:textId="2B3914CA" w:rsidR="009033F8" w:rsidRPr="00BC6654" w:rsidRDefault="009033F8" w:rsidP="0032581B">
      <w:pPr>
        <w:widowControl w:val="0"/>
        <w:autoSpaceDE w:val="0"/>
        <w:autoSpaceDN w:val="0"/>
        <w:adjustRightInd w:val="0"/>
        <w:spacing w:after="0" w:line="240" w:lineRule="auto"/>
        <w:jc w:val="both"/>
        <w:rPr>
          <w:rFonts w:ascii="Arial" w:hAnsi="Arial" w:cs="Arial"/>
        </w:rPr>
      </w:pPr>
      <w:r w:rsidRPr="0032581B">
        <w:rPr>
          <w:rFonts w:ascii="Arial" w:hAnsi="Arial" w:cs="Arial"/>
          <w:b/>
          <w:bCs/>
        </w:rPr>
        <w:t xml:space="preserve">Table </w:t>
      </w:r>
      <w:r w:rsidR="00942112" w:rsidRPr="0032581B">
        <w:rPr>
          <w:rFonts w:ascii="Arial" w:hAnsi="Arial" w:cs="Arial"/>
          <w:b/>
          <w:bCs/>
        </w:rPr>
        <w:t>3</w:t>
      </w:r>
      <w:r w:rsidRPr="0032581B">
        <w:rPr>
          <w:rFonts w:ascii="Arial" w:hAnsi="Arial" w:cs="Arial"/>
          <w:b/>
          <w:bCs/>
        </w:rPr>
        <w:t>:</w:t>
      </w:r>
      <w:r w:rsidRPr="00BC6654">
        <w:rPr>
          <w:rFonts w:ascii="Arial" w:hAnsi="Arial" w:cs="Arial"/>
        </w:rPr>
        <w:t xml:space="preserve"> Timeline of the proposed </w:t>
      </w:r>
      <w:r w:rsidR="00F17B74">
        <w:rPr>
          <w:rFonts w:ascii="Arial" w:hAnsi="Arial" w:cs="Arial"/>
        </w:rPr>
        <w:t>activities</w:t>
      </w:r>
    </w:p>
    <w:bookmarkStart w:id="37" w:name="_MON_1451830676"/>
    <w:bookmarkEnd w:id="37"/>
    <w:p w14:paraId="0C8D98A0" w14:textId="718D8051" w:rsidR="00EB5157" w:rsidRPr="00BC6654" w:rsidRDefault="007B482F" w:rsidP="002B7106">
      <w:pPr>
        <w:widowControl w:val="0"/>
        <w:spacing w:after="120" w:line="240" w:lineRule="auto"/>
        <w:jc w:val="both"/>
        <w:rPr>
          <w:rFonts w:ascii="Arial" w:hAnsi="Arial" w:cs="Arial"/>
        </w:rPr>
      </w:pPr>
      <w:r w:rsidRPr="00BC6654">
        <w:rPr>
          <w:rFonts w:ascii="Arial" w:hAnsi="Arial" w:cs="Arial"/>
          <w:noProof/>
        </w:rPr>
        <w:object w:dxaOrig="10356" w:dyaOrig="2049" w14:anchorId="2085D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7.05pt;height:97.3pt;mso-width-percent:0;mso-height-percent:0;mso-width-percent:0;mso-height-percent:0" o:ole="">
            <v:imagedata r:id="rId12" o:title=""/>
          </v:shape>
          <o:OLEObject Type="Embed" ProgID="Excel.Sheet.8" ShapeID="_x0000_i1025" DrawAspect="Content" ObjectID="_1738494337" r:id="rId13"/>
        </w:object>
      </w:r>
    </w:p>
    <w:p w14:paraId="340DA7B0" w14:textId="368B242A" w:rsidR="009110CD" w:rsidRDefault="009110CD" w:rsidP="0032581B">
      <w:pPr>
        <w:widowControl w:val="0"/>
        <w:rPr>
          <w:rFonts w:ascii="Arial" w:hAnsi="Arial" w:cs="Arial"/>
        </w:rPr>
      </w:pPr>
      <w:r>
        <w:rPr>
          <w:rFonts w:ascii="Arial" w:hAnsi="Arial" w:cs="Arial"/>
        </w:rPr>
        <w:br w:type="page"/>
      </w:r>
    </w:p>
    <w:p w14:paraId="12F71F79" w14:textId="77777777" w:rsidR="00EB5157" w:rsidRPr="00BC6654" w:rsidRDefault="00EB5157" w:rsidP="002B7106">
      <w:pPr>
        <w:widowControl w:val="0"/>
        <w:spacing w:after="120" w:line="240" w:lineRule="auto"/>
        <w:jc w:val="both"/>
        <w:rPr>
          <w:rFonts w:ascii="Arial" w:hAnsi="Arial" w:cs="Arial"/>
        </w:rPr>
      </w:pPr>
    </w:p>
    <w:p w14:paraId="12420837" w14:textId="77777777" w:rsidR="005F27F8" w:rsidRPr="00BC6654" w:rsidRDefault="00EB5157" w:rsidP="002B7106">
      <w:pPr>
        <w:pStyle w:val="EndNoteBibliography"/>
        <w:widowControl w:val="0"/>
        <w:spacing w:after="120"/>
        <w:jc w:val="both"/>
        <w:rPr>
          <w:rFonts w:ascii="Arial" w:hAnsi="Arial" w:cs="Arial"/>
          <w:noProof/>
        </w:rPr>
      </w:pPr>
      <w:r w:rsidRPr="00BC6654">
        <w:rPr>
          <w:rFonts w:ascii="Arial" w:hAnsi="Arial" w:cs="Arial"/>
        </w:rPr>
        <w:fldChar w:fldCharType="begin"/>
      </w:r>
      <w:r w:rsidRPr="00BC6654">
        <w:rPr>
          <w:rFonts w:ascii="Arial" w:hAnsi="Arial" w:cs="Arial"/>
        </w:rPr>
        <w:instrText xml:space="preserve"> ADDIN EN.REFLIST </w:instrText>
      </w:r>
      <w:r w:rsidRPr="00BC6654">
        <w:rPr>
          <w:rFonts w:ascii="Arial" w:hAnsi="Arial" w:cs="Arial"/>
        </w:rPr>
        <w:fldChar w:fldCharType="separate"/>
      </w:r>
      <w:r w:rsidR="005F27F8" w:rsidRPr="00BC6654">
        <w:rPr>
          <w:rFonts w:ascii="Arial" w:hAnsi="Arial" w:cs="Arial"/>
          <w:noProof/>
        </w:rPr>
        <w:t>1.</w:t>
      </w:r>
      <w:r w:rsidR="005F27F8" w:rsidRPr="00BC6654">
        <w:rPr>
          <w:rFonts w:ascii="Arial" w:hAnsi="Arial" w:cs="Arial"/>
          <w:noProof/>
        </w:rPr>
        <w:tab/>
        <w:t>Teo KK, Ounpuu S, Hawken S, Pandey MR, Valentin V, Hunt D, Diaz R, Rashed W, Freeman R, Jiang L, Zhang X, Yusuf S. Tobacco use and risk of myocardial infarction in 52 countries in the interheart study: A case-control study. Lancet. 2006;368(9536):647-58. Epub 2006/08/22. doi: 10.1016/s0140-6736(06)69249-0. PubMed PMID: 16920470.</w:t>
      </w:r>
    </w:p>
    <w:p w14:paraId="1019581A" w14:textId="780AC958"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2.</w:t>
      </w:r>
      <w:r w:rsidRPr="00BC6654">
        <w:rPr>
          <w:rFonts w:ascii="Arial" w:hAnsi="Arial" w:cs="Arial"/>
          <w:noProof/>
        </w:rPr>
        <w:tab/>
        <w:t>Chao A, Thun MJ, Henley SJ, Jacobs EJ, McCullough ML, Calle EE. Cigarette smoking, use of other tobacco products and stomach cancer mortality in us adults: The cancer prevention study ii. International Journal of Cancer. 2002;101(4):380-9. Epub 2002/09/05. doi: 10.1002/ijc.10614. PubMed PMID: 12209964.</w:t>
      </w:r>
    </w:p>
    <w:p w14:paraId="1218D7EF"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3.</w:t>
      </w:r>
      <w:r w:rsidRPr="00BC6654">
        <w:rPr>
          <w:rFonts w:ascii="Arial" w:hAnsi="Arial" w:cs="Arial"/>
          <w:noProof/>
        </w:rPr>
        <w:tab/>
        <w:t>Wetter DW, McClure JB, de Moor C, Cofta-Gunn L, Cummings S, Cinciripini PM, Gritz ER. Concomitant use of cigarettes and smokeless tobacco: Prevalence, correlates, and predictors of tobacco cessation. Preventive medicine. 2002;34(6):638-48. Epub 2002/06/08. doi: 10.1006/pmed.2002.1032. PubMed PMID: 12052025.</w:t>
      </w:r>
    </w:p>
    <w:p w14:paraId="5A4A6490"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4.</w:t>
      </w:r>
      <w:r w:rsidRPr="00BC6654">
        <w:rPr>
          <w:rFonts w:ascii="Arial" w:hAnsi="Arial" w:cs="Arial"/>
          <w:noProof/>
        </w:rPr>
        <w:tab/>
        <w:t>Post A, Gilljam H, Rosendahl I, Bremberg S, Galanti MR. Symptoms of nicotine dependence in a cohort of swedish youths: A comparison between smokers, smokeless tobacco users and dual tobacco users. Addiction (Abingdon, England). 2010;105(4):740-6. Epub 2010/02/13. doi: 10.1111/j.1360-0443.2009.02852.x. PubMed PMID: 20148785.</w:t>
      </w:r>
    </w:p>
    <w:p w14:paraId="113AAA2B"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5.</w:t>
      </w:r>
      <w:r w:rsidRPr="00BC6654">
        <w:rPr>
          <w:rFonts w:ascii="Arial" w:hAnsi="Arial" w:cs="Arial"/>
          <w:noProof/>
        </w:rPr>
        <w:tab/>
        <w:t>Messer K, Vijayaraghavan M, White MM, Shi Y, Chang C, Conway KP, Hartman A, Schroeder MJ, Compton WM, Pierce JP. Cigarette smoking cessation attempts among current us smokers who also use smokeless tobacco. Addictive behaviors. 2015;51:113-9. Epub 2015/08/09. doi: 10.1016/j.addbeh.2015.06.045. PubMed PMID: 26253939; PMCID: PMC4558255.</w:t>
      </w:r>
    </w:p>
    <w:p w14:paraId="1206E008"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6.</w:t>
      </w:r>
      <w:r w:rsidRPr="00BC6654">
        <w:rPr>
          <w:rFonts w:ascii="Arial" w:hAnsi="Arial" w:cs="Arial"/>
          <w:noProof/>
        </w:rPr>
        <w:tab/>
        <w:t>Gentzke AS, Wang TW, Cornelius M, Park-Lee E, Ren C, Sawdey MD, Cullen KA, Loretan C, Jamal A, Homa DM. Tobacco product use and associated factors among middle and high school students - national youth tobacco survey, united states, 2021. MMWR Surveill Summ. 2022;71(5):1-29. doi: 10.15585/mmwr.ss7105a1. PubMed PMID: 35271557.</w:t>
      </w:r>
    </w:p>
    <w:p w14:paraId="3E38A37A"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7.</w:t>
      </w:r>
      <w:r w:rsidRPr="00BC6654">
        <w:rPr>
          <w:rFonts w:ascii="Arial" w:hAnsi="Arial" w:cs="Arial"/>
          <w:noProof/>
        </w:rPr>
        <w:tab/>
        <w:t>Cornelius ME, Loretan CG, Wang TW, Jamal A, Homa DM. Tobacco product use among adults - united states, 2020. MMWR Morb Mortal Wkly Rep. 2022;71(11):397-405. Epub 2022/03/18. doi: 10.15585/mmwr.mm7111a1. PubMed PMID: 35298455; PMCID: PMC8942309 Journal Editors form for disclosure of potential conflicts of interest. No potential conflicts of interest were disclosed.</w:t>
      </w:r>
    </w:p>
    <w:p w14:paraId="3057B273"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8.</w:t>
      </w:r>
      <w:r w:rsidRPr="00BC6654">
        <w:rPr>
          <w:rFonts w:ascii="Arial" w:hAnsi="Arial" w:cs="Arial"/>
          <w:noProof/>
        </w:rPr>
        <w:tab/>
        <w:t>Jebai R, Osibogun O, Li W, Gautam P, Bursac Z, Ward KD, Maziak W. Temporal trends in tobacco product use among us middle and high school students: National youth tobacco survey, 2011-2020. Public Health Reports. 2022:00333549221103812. doi: 10.1177/00333549221103812.</w:t>
      </w:r>
    </w:p>
    <w:p w14:paraId="3AD255BE"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9.</w:t>
      </w:r>
      <w:r w:rsidRPr="00BC6654">
        <w:rPr>
          <w:rFonts w:ascii="Arial" w:hAnsi="Arial" w:cs="Arial"/>
          <w:noProof/>
        </w:rPr>
        <w:tab/>
        <w:t>Bold KW, Buta E, Simon P, Kong G, Morean M, Camenga D, Krishnan-Sarin S. Using latent class analysis to examine susceptibility to various tobacco products among adolescents. Nicotine &amp; Tobacco Research. 2020;22(11):2059-65. doi: 10.1093/ntr/ntz216.</w:t>
      </w:r>
    </w:p>
    <w:p w14:paraId="534AE07B" w14:textId="0F3BA9E8"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10.</w:t>
      </w:r>
      <w:r w:rsidRPr="00BC6654">
        <w:rPr>
          <w:rFonts w:ascii="Arial" w:hAnsi="Arial" w:cs="Arial"/>
          <w:noProof/>
        </w:rPr>
        <w:tab/>
        <w:t xml:space="preserve">Parms TA, Valverde R, Park-Lee E, Graham-Glover BS, Cunningham CS, Sawdey MD, Cullen KA. Symptoms of tobacco dependence among middle and high school tobacco users – data from the 2019–2020 national youth tobacco survey. Addictive behaviors. 2023;137:107537. doi: </w:t>
      </w:r>
      <w:hyperlink r:id="rId14" w:history="1">
        <w:r w:rsidRPr="00BC6654">
          <w:rPr>
            <w:rStyle w:val="Hyperlink"/>
            <w:rFonts w:ascii="Arial" w:hAnsi="Arial" w:cs="Arial"/>
            <w:noProof/>
          </w:rPr>
          <w:t>https://doi.org/10.1016/j.addbeh.2022.107537</w:t>
        </w:r>
      </w:hyperlink>
      <w:r w:rsidRPr="00BC6654">
        <w:rPr>
          <w:rFonts w:ascii="Arial" w:hAnsi="Arial" w:cs="Arial"/>
          <w:noProof/>
        </w:rPr>
        <w:t>.</w:t>
      </w:r>
    </w:p>
    <w:p w14:paraId="64DDE38A" w14:textId="384F335C"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11.</w:t>
      </w:r>
      <w:r w:rsidRPr="00BC6654">
        <w:rPr>
          <w:rFonts w:ascii="Arial" w:hAnsi="Arial" w:cs="Arial"/>
          <w:noProof/>
        </w:rPr>
        <w:tab/>
        <w:t xml:space="preserve">Gomez Y, Creamer M, Trivers KF, Anic G, Morse AL, Reissig C, Agaku I. Patterns of tobacco use and nicotine dependence among youth, united states, 2017–2018. Preventive medicine. 2020;141:106284. doi: </w:t>
      </w:r>
      <w:hyperlink r:id="rId15" w:history="1">
        <w:r w:rsidRPr="00BC6654">
          <w:rPr>
            <w:rStyle w:val="Hyperlink"/>
            <w:rFonts w:ascii="Arial" w:hAnsi="Arial" w:cs="Arial"/>
            <w:noProof/>
          </w:rPr>
          <w:t>https://doi.org/10.1016/j.ypmed.2020.106284</w:t>
        </w:r>
      </w:hyperlink>
      <w:r w:rsidRPr="00BC6654">
        <w:rPr>
          <w:rFonts w:ascii="Arial" w:hAnsi="Arial" w:cs="Arial"/>
          <w:noProof/>
        </w:rPr>
        <w:t>.</w:t>
      </w:r>
    </w:p>
    <w:p w14:paraId="0AA46A91"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12.</w:t>
      </w:r>
      <w:r w:rsidRPr="00BC6654">
        <w:rPr>
          <w:rFonts w:ascii="Arial" w:hAnsi="Arial" w:cs="Arial"/>
          <w:noProof/>
        </w:rPr>
        <w:tab/>
        <w:t>Lee YO, Hebert CJ, Nonnemaker JM, Kim AE. Youth tobacco product use in the united states. Pediatrics. 2015;135(3):409. Epub 2015/02/04. doi: 10.1542/peds.2014-3202. PubMed PMID: 25647680.</w:t>
      </w:r>
    </w:p>
    <w:p w14:paraId="3669A550"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13.</w:t>
      </w:r>
      <w:r w:rsidRPr="00BC6654">
        <w:rPr>
          <w:rFonts w:ascii="Arial" w:hAnsi="Arial" w:cs="Arial"/>
          <w:noProof/>
        </w:rPr>
        <w:tab/>
        <w:t>Sun T, Lim CCW, Rutherford BN, Johnson B, Connor J, Gartner CE, Hall WD, Leung J, Chan G. Changes in patterns of youth multiple tobacco and/or e-cigarette product use in the us between 2014 and 2020: A multiple-group latent class analysis. Tobacco Control. 2022:tobaccocontrol-2022-057266. doi: 10.1136/tobaccocontrol-2022-057266.</w:t>
      </w:r>
    </w:p>
    <w:p w14:paraId="7E5EE13F" w14:textId="4DDA2672"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14.</w:t>
      </w:r>
      <w:r w:rsidRPr="00BC6654">
        <w:rPr>
          <w:rFonts w:ascii="Arial" w:hAnsi="Arial" w:cs="Arial"/>
          <w:noProof/>
        </w:rPr>
        <w:tab/>
        <w:t xml:space="preserve">Cho B, Hirschtick JL, Usidame B, Meza R, Mistry R, Land SR, Levy DT, Holford T, Fleischer NL. Sociodemographic patterns of exclusive, dual, and polytobacco use among u.S. High school students: A </w:t>
      </w:r>
      <w:r w:rsidRPr="00BC6654">
        <w:rPr>
          <w:rFonts w:ascii="Arial" w:hAnsi="Arial" w:cs="Arial"/>
          <w:noProof/>
        </w:rPr>
        <w:lastRenderedPageBreak/>
        <w:t xml:space="preserve">comparison of three nationally representative surveys. Journal of Adolescent Health. 2021;68(4):750-7. doi: </w:t>
      </w:r>
      <w:hyperlink r:id="rId16" w:history="1">
        <w:r w:rsidRPr="00BC6654">
          <w:rPr>
            <w:rStyle w:val="Hyperlink"/>
            <w:rFonts w:ascii="Arial" w:hAnsi="Arial" w:cs="Arial"/>
            <w:noProof/>
          </w:rPr>
          <w:t>https://doi.org/10.1016/j.jadohealth.2020.11.019</w:t>
        </w:r>
      </w:hyperlink>
      <w:r w:rsidRPr="00BC6654">
        <w:rPr>
          <w:rFonts w:ascii="Arial" w:hAnsi="Arial" w:cs="Arial"/>
          <w:noProof/>
        </w:rPr>
        <w:t>.</w:t>
      </w:r>
    </w:p>
    <w:p w14:paraId="4A74CF9F" w14:textId="360828AF"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15.</w:t>
      </w:r>
      <w:r w:rsidRPr="00BC6654">
        <w:rPr>
          <w:rFonts w:ascii="Arial" w:hAnsi="Arial" w:cs="Arial"/>
          <w:noProof/>
        </w:rPr>
        <w:tab/>
        <w:t xml:space="preserve">Osman A, Kowitt SD, Ranney LM, Heck C, Goldstein AO. Risk factors for multiple tobacco product use among high school youth. Addictive behaviors. 2019;99:106068. doi: </w:t>
      </w:r>
      <w:hyperlink r:id="rId17" w:history="1">
        <w:r w:rsidRPr="00BC6654">
          <w:rPr>
            <w:rStyle w:val="Hyperlink"/>
            <w:rFonts w:ascii="Arial" w:hAnsi="Arial" w:cs="Arial"/>
            <w:noProof/>
          </w:rPr>
          <w:t>https://doi.org/10.1016/j.addbeh.2019.106068</w:t>
        </w:r>
      </w:hyperlink>
      <w:r w:rsidRPr="00BC6654">
        <w:rPr>
          <w:rFonts w:ascii="Arial" w:hAnsi="Arial" w:cs="Arial"/>
          <w:noProof/>
        </w:rPr>
        <w:t>.</w:t>
      </w:r>
    </w:p>
    <w:p w14:paraId="3231DDC1"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16.</w:t>
      </w:r>
      <w:r w:rsidRPr="00BC6654">
        <w:rPr>
          <w:rFonts w:ascii="Arial" w:hAnsi="Arial" w:cs="Arial"/>
          <w:noProof/>
        </w:rPr>
        <w:tab/>
        <w:t>Mattingly DT, Hirschtick JL, Fleischer NL. Unpacking the non-hispanic other category: Differences in patterns of tobacco product use among youth and adults in the united states, 2009–2018. Journal of Immigrant and Minority Health. 2020;22(6):1368-72. doi: 10.1007/s10903-020-01089-0.</w:t>
      </w:r>
    </w:p>
    <w:p w14:paraId="6DA7D61B"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17.</w:t>
      </w:r>
      <w:r w:rsidRPr="00BC6654">
        <w:rPr>
          <w:rFonts w:ascii="Arial" w:hAnsi="Arial" w:cs="Arial"/>
          <w:noProof/>
        </w:rPr>
        <w:tab/>
        <w:t>Mead EL, Lindstrom Johnson S, Siddiqui J, Butler J, Kirchner T, Feldman RH. Beyond blunts: Reasons for cigarette and cigar use among african american young adult dual users. Addiction Research &amp; Theory. 2017;26(5):1-11. Epub 09/01/2017. doi: 10.1080/16066359.2017.1366456, NIHMSID: 958329.</w:t>
      </w:r>
    </w:p>
    <w:p w14:paraId="2B7F496A"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18.</w:t>
      </w:r>
      <w:r w:rsidRPr="00BC6654">
        <w:rPr>
          <w:rFonts w:ascii="Arial" w:hAnsi="Arial" w:cs="Arial"/>
          <w:noProof/>
        </w:rPr>
        <w:tab/>
        <w:t>Mead E, Chen JC, Kirchner T, Butler III J, Feldman R. An ecological momentary assessment of cigarette and cigar dual use among american american young adults. Nicotine &amp; Tobacco Research. 2017;Accepted.</w:t>
      </w:r>
    </w:p>
    <w:p w14:paraId="190A7398"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19.</w:t>
      </w:r>
      <w:r w:rsidRPr="00BC6654">
        <w:rPr>
          <w:rFonts w:ascii="Arial" w:hAnsi="Arial" w:cs="Arial"/>
          <w:noProof/>
        </w:rPr>
        <w:tab/>
        <w:t>Chen-Sankey JC, Choi K, Kirchner TR, Feldman RH, Butler J, 3rd, Mead EL. Flavored cigar smoking among african american young adult dual users: An ecological momentary assessment. Drug and alcohol dependence. 2019;196:79-85. Epub 2019/02/13. doi: 10.1016/j.drugalcdep.2018.12.020. PubMed PMID: 30754022; PMCID: PMC6377319.</w:t>
      </w:r>
    </w:p>
    <w:p w14:paraId="79FC103B" w14:textId="77777777" w:rsidR="005F27F8" w:rsidRPr="00BC6654" w:rsidRDefault="005F27F8" w:rsidP="002B7106">
      <w:pPr>
        <w:pStyle w:val="EndNoteBibliography"/>
        <w:widowControl w:val="0"/>
        <w:spacing w:after="120"/>
        <w:jc w:val="both"/>
        <w:rPr>
          <w:rFonts w:ascii="Arial" w:hAnsi="Arial" w:cs="Arial"/>
          <w:noProof/>
        </w:rPr>
      </w:pPr>
      <w:r w:rsidRPr="00BC6654">
        <w:rPr>
          <w:rFonts w:ascii="Arial" w:hAnsi="Arial" w:cs="Arial"/>
          <w:noProof/>
        </w:rPr>
        <w:t>20.</w:t>
      </w:r>
      <w:r w:rsidRPr="00BC6654">
        <w:rPr>
          <w:rFonts w:ascii="Arial" w:hAnsi="Arial" w:cs="Arial"/>
          <w:noProof/>
        </w:rPr>
        <w:tab/>
        <w:t>Mead-Morse EL, Cassidy RN, Oncken C, Tidey JW, Delnevo CD, Litt M. Validity of a little cigars/cigarillos purchase task in dual users of cigars and cigarettes. Addictive behaviors. 2022;130:107285. Epub 2022/03/08. doi: 10.1016/j.addbeh.2022.107285. PubMed PMID: 35255241; PMCID: PMC9254358.</w:t>
      </w:r>
    </w:p>
    <w:p w14:paraId="497EA821" w14:textId="6AA93FA8" w:rsidR="00BF287E" w:rsidRPr="00BC6654" w:rsidRDefault="00EB5157" w:rsidP="002B7106">
      <w:pPr>
        <w:widowControl w:val="0"/>
        <w:spacing w:after="120" w:line="240" w:lineRule="auto"/>
        <w:jc w:val="both"/>
        <w:rPr>
          <w:rFonts w:ascii="Arial" w:hAnsi="Arial" w:cs="Arial"/>
        </w:rPr>
      </w:pPr>
      <w:r w:rsidRPr="00BC6654">
        <w:rPr>
          <w:rFonts w:ascii="Arial" w:hAnsi="Arial" w:cs="Arial"/>
        </w:rPr>
        <w:fldChar w:fldCharType="end"/>
      </w:r>
    </w:p>
    <w:sectPr w:rsidR="00BF287E" w:rsidRPr="00BC6654" w:rsidSect="00BC6654">
      <w:footerReference w:type="default" r:id="rId18"/>
      <w:pgSz w:w="12240" w:h="15840"/>
      <w:pgMar w:top="720" w:right="720" w:bottom="720" w:left="720" w:header="288"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SW Editor" w:date="2023-02-16T10:46:00Z" w:initials="BSW">
    <w:p w14:paraId="34048A25" w14:textId="7BAD4556" w:rsidR="0099726D" w:rsidRDefault="0099726D">
      <w:pPr>
        <w:pStyle w:val="CommentText"/>
      </w:pPr>
      <w:r>
        <w:rPr>
          <w:rStyle w:val="CommentReference"/>
        </w:rPr>
        <w:annotationRef/>
      </w:r>
      <w:r>
        <w:t xml:space="preserve">Please consider specifying what age groups are at high risk. For example, age &lt;18. Consider also identifying whether there is any linear increase in risk </w:t>
      </w:r>
      <w:r w:rsidR="004535E8">
        <w:t>and whether there is an age at which risk stops increasing</w:t>
      </w:r>
      <w:r w:rsidR="00E32D33">
        <w:t xml:space="preserve">. </w:t>
      </w:r>
    </w:p>
  </w:comment>
  <w:comment w:id="1" w:author="Erin Mead-Morse" w:date="2023-02-21T10:41:00Z" w:initials="EMM">
    <w:p w14:paraId="36EAF2B3" w14:textId="71C9DE80" w:rsidR="00813BB5" w:rsidRDefault="00813BB5">
      <w:pPr>
        <w:pStyle w:val="CommentText"/>
      </w:pPr>
      <w:r>
        <w:rPr>
          <w:rStyle w:val="CommentReference"/>
        </w:rPr>
        <w:annotationRef/>
      </w:r>
      <w:r>
        <w:t>This is difficult to say. Risk is changing because the tobacco marketplace is always changing. For example, in 2013-14, many e-cig users didn’t initiate e-cigs until they were 26-34. Now, it’s under 18. The %s given here show the risk by age group; young adults are at higher risk than older adults, but lower risk than adolescents.</w:t>
      </w:r>
    </w:p>
  </w:comment>
  <w:comment w:id="2" w:author="BSW Editor" w:date="2023-02-16T10:53:00Z" w:initials="BSW">
    <w:p w14:paraId="087AE465" w14:textId="13D67008" w:rsidR="00727D74" w:rsidRDefault="00727D74">
      <w:pPr>
        <w:pStyle w:val="CommentText"/>
      </w:pPr>
      <w:r>
        <w:rPr>
          <w:rStyle w:val="CommentReference"/>
        </w:rPr>
        <w:annotationRef/>
      </w:r>
      <w:r>
        <w:t>Please ensure that the intended meaning has been maintained in this edit.</w:t>
      </w:r>
    </w:p>
  </w:comment>
  <w:comment w:id="3" w:author="Erin Mead-Morse" w:date="2023-02-21T10:48:00Z" w:initials="EMM">
    <w:p w14:paraId="37DA4DCD" w14:textId="0114ABC3" w:rsidR="00096838" w:rsidRDefault="00096838">
      <w:pPr>
        <w:pStyle w:val="CommentText"/>
      </w:pPr>
      <w:r>
        <w:rPr>
          <w:rStyle w:val="CommentReference"/>
        </w:rPr>
        <w:annotationRef/>
      </w:r>
      <w:r>
        <w:t>I fixed the years. The 2021 NHIS data have not been published yet.</w:t>
      </w:r>
    </w:p>
  </w:comment>
  <w:comment w:id="4" w:author="BSW Editor" w:date="2023-02-16T10:56:00Z" w:initials="BSW">
    <w:p w14:paraId="51D36ED1" w14:textId="1AC65F95" w:rsidR="00483153" w:rsidRDefault="00483153">
      <w:pPr>
        <w:pStyle w:val="CommentText"/>
      </w:pPr>
      <w:r>
        <w:rPr>
          <w:rStyle w:val="CommentReference"/>
        </w:rPr>
        <w:annotationRef/>
      </w:r>
      <w:r>
        <w:t>Consider indicating whether this is a current estimate and identifying the source of this estimate.</w:t>
      </w:r>
    </w:p>
  </w:comment>
  <w:comment w:id="5" w:author="Erin Mead-Morse" w:date="2023-02-21T10:49:00Z" w:initials="EMM">
    <w:p w14:paraId="60B8DD76" w14:textId="3CF1AE85" w:rsidR="00096838" w:rsidRDefault="00096838">
      <w:pPr>
        <w:pStyle w:val="CommentText"/>
      </w:pPr>
      <w:r>
        <w:rPr>
          <w:rStyle w:val="CommentReference"/>
        </w:rPr>
        <w:annotationRef/>
      </w:r>
      <w:r>
        <w:t>It’s the same source as the last sentence. I tried to indicate that it was a continuing train of thought from the previous sentence.</w:t>
      </w:r>
    </w:p>
  </w:comment>
  <w:comment w:id="6" w:author="BSW Editor" w:date="2023-02-16T11:01:00Z" w:initials="BSW">
    <w:p w14:paraId="7457FD7E" w14:textId="6E478868" w:rsidR="00DF1623" w:rsidRDefault="00DF1623">
      <w:pPr>
        <w:pStyle w:val="CommentText"/>
      </w:pPr>
      <w:r>
        <w:rPr>
          <w:rStyle w:val="CommentReference"/>
        </w:rPr>
        <w:annotationRef/>
      </w:r>
      <w:r>
        <w:t>Increased compared with what baseline? Is MTEP use more likely to lead to nicotine dependence than single product use? Please specify what this is being compared against.</w:t>
      </w:r>
    </w:p>
  </w:comment>
  <w:comment w:id="7" w:author="BSW Editor" w:date="2023-02-16T11:03:00Z" w:initials="BSW">
    <w:p w14:paraId="22D8BE7A" w14:textId="5373D7C4" w:rsidR="0044600D" w:rsidRDefault="0044600D">
      <w:pPr>
        <w:pStyle w:val="CommentText"/>
      </w:pPr>
      <w:r>
        <w:rPr>
          <w:rStyle w:val="CommentReference"/>
        </w:rPr>
        <w:annotationRef/>
      </w:r>
      <w:r>
        <w:t xml:space="preserve">Please clarify this relationship. Why is MTEP use specifically associated with escape from regulations? </w:t>
      </w:r>
      <w:r w:rsidR="00620354">
        <w:t xml:space="preserve">Are some forms of tobacco use harder to regulate or </w:t>
      </w:r>
      <w:r w:rsidR="002D3073">
        <w:t>survey than others? Please provide a rationale for this claim.</w:t>
      </w:r>
    </w:p>
  </w:comment>
  <w:comment w:id="8" w:author="BSW Editor" w:date="2023-02-16T11:08:00Z" w:initials="BSW">
    <w:p w14:paraId="2D58993C" w14:textId="38F932DC" w:rsidR="002D3073" w:rsidRDefault="002D3073">
      <w:pPr>
        <w:pStyle w:val="CommentText"/>
      </w:pPr>
      <w:r>
        <w:rPr>
          <w:rStyle w:val="CommentReference"/>
        </w:rPr>
        <w:annotationRef/>
      </w:r>
      <w:r>
        <w:t>Please consider stating whether this list of products is considered comprehensive or whether there are known tobacco products that are not surveyed.</w:t>
      </w:r>
    </w:p>
  </w:comment>
  <w:comment w:id="28" w:author="Cruz, Raul" w:date="2023-02-20T10:15:00Z" w:initials="CR">
    <w:p w14:paraId="1D50906B" w14:textId="77777777" w:rsidR="002A07DF" w:rsidRDefault="002A07DF" w:rsidP="002A07DF">
      <w:pPr>
        <w:pStyle w:val="CommentText"/>
      </w:pPr>
      <w:r>
        <w:rPr>
          <w:rStyle w:val="CommentReference"/>
        </w:rPr>
        <w:annotationRef/>
      </w:r>
      <w:r>
        <w:t>PERSPECTIVE article</w:t>
      </w:r>
    </w:p>
    <w:p w14:paraId="36C12034" w14:textId="77777777" w:rsidR="002A07DF" w:rsidRDefault="002A07DF" w:rsidP="002A07DF">
      <w:pPr>
        <w:pStyle w:val="CommentText"/>
      </w:pPr>
      <w:r>
        <w:t>Front. Educ., 08 October 2020</w:t>
      </w:r>
    </w:p>
    <w:p w14:paraId="29FD41BC" w14:textId="77777777" w:rsidR="002A07DF" w:rsidRDefault="002A07DF" w:rsidP="002A07DF">
      <w:pPr>
        <w:pStyle w:val="CommentText"/>
      </w:pPr>
      <w:r>
        <w:t>Sec. Assessment, Testing and Applied Measurement</w:t>
      </w:r>
    </w:p>
    <w:p w14:paraId="73CF90C7" w14:textId="77777777" w:rsidR="002A07DF" w:rsidRDefault="002A07DF" w:rsidP="002A07DF">
      <w:pPr>
        <w:pStyle w:val="CommentText"/>
      </w:pPr>
      <w:r>
        <w:t>Volume 5 - 2020 | https://doi.org/10.3389/feduc.2020.589965</w:t>
      </w:r>
    </w:p>
    <w:p w14:paraId="7CF20711" w14:textId="77777777" w:rsidR="002A07DF" w:rsidRDefault="002A07DF" w:rsidP="002A07DF">
      <w:pPr>
        <w:pStyle w:val="CommentText"/>
      </w:pPr>
      <w:r>
        <w:t>Why Ordinal Variables Can (Almost) Always Be Treated as Continuous Variables: Clarifying Assumptions of Robust Continuous and Ordinal Factor Analysis Estimation Methods</w:t>
      </w:r>
    </w:p>
    <w:p w14:paraId="04248FE8" w14:textId="6C062337" w:rsidR="002A07DF" w:rsidRDefault="002A07DF" w:rsidP="002A07DF">
      <w:pPr>
        <w:pStyle w:val="CommentText"/>
      </w:pPr>
      <w:r>
        <w:t>Alexander Robitzsch1,2*</w:t>
      </w:r>
    </w:p>
  </w:comment>
  <w:comment w:id="29" w:author="BSW Editor" w:date="2023-02-16T13:01:00Z" w:initials="BSW">
    <w:p w14:paraId="19195D8F" w14:textId="0D7F0C44" w:rsidR="00915B52" w:rsidRDefault="00915B52">
      <w:pPr>
        <w:pStyle w:val="CommentText"/>
      </w:pPr>
      <w:r>
        <w:rPr>
          <w:rStyle w:val="CommentReference"/>
        </w:rPr>
        <w:annotationRef/>
      </w:r>
      <w:r>
        <w:t>Update these reference citations using the number-based format for the top section. This will also save some space.</w:t>
      </w:r>
    </w:p>
  </w:comment>
  <w:comment w:id="30" w:author="Cruz, Raul" w:date="2023-02-20T11:14:00Z" w:initials="CR">
    <w:p w14:paraId="54ED2B28" w14:textId="4F7AA171" w:rsidR="0008009D" w:rsidRDefault="0008009D">
      <w:pPr>
        <w:pStyle w:val="CommentText"/>
      </w:pPr>
      <w:r>
        <w:rPr>
          <w:rStyle w:val="CommentReference"/>
        </w:rPr>
        <w:annotationRef/>
      </w:r>
      <w:r>
        <w:rPr>
          <w:rFonts w:ascii="Arial" w:hAnsi="Arial" w:cs="Arial"/>
          <w:color w:val="333333"/>
          <w:sz w:val="21"/>
          <w:szCs w:val="21"/>
          <w:shd w:val="clear" w:color="auto" w:fill="FFFFFF"/>
        </w:rPr>
        <w:t>Borland, R., Owen, N., Hill, D., &amp; Schofield, P. (1991). Predicting attempts and sustained cessation of smoking after the introduction of workplace smoking bans. </w:t>
      </w:r>
      <w:r>
        <w:rPr>
          <w:rStyle w:val="Emphasis"/>
          <w:rFonts w:ascii="Arial" w:hAnsi="Arial" w:cs="Arial"/>
          <w:color w:val="333333"/>
          <w:sz w:val="21"/>
          <w:szCs w:val="21"/>
          <w:shd w:val="clear" w:color="auto" w:fill="FFFFFF"/>
        </w:rPr>
        <w:t>Health Psychology, 10</w:t>
      </w:r>
      <w:r>
        <w:rPr>
          <w:rFonts w:ascii="Arial" w:hAnsi="Arial" w:cs="Arial"/>
          <w:color w:val="333333"/>
          <w:sz w:val="21"/>
          <w:szCs w:val="21"/>
          <w:shd w:val="clear" w:color="auto" w:fill="FFFFFF"/>
        </w:rPr>
        <w:t>(5), 336–342. </w:t>
      </w:r>
      <w:hyperlink r:id="rId1" w:tgtFrame="_blank" w:history="1">
        <w:r>
          <w:rPr>
            <w:rStyle w:val="Hyperlink"/>
            <w:rFonts w:ascii="Arial" w:hAnsi="Arial" w:cs="Arial"/>
            <w:color w:val="2C72B7"/>
            <w:sz w:val="21"/>
            <w:szCs w:val="21"/>
            <w:shd w:val="clear" w:color="auto" w:fill="FFFFFF"/>
          </w:rPr>
          <w:t>https://doi.org/10.1037/0278-6133.10.5.336</w:t>
        </w:r>
      </w:hyperlink>
    </w:p>
  </w:comment>
  <w:comment w:id="31" w:author="Cruz, Raul" w:date="2023-02-20T11:16:00Z" w:initials="CR">
    <w:p w14:paraId="2520751B" w14:textId="77777777" w:rsidR="0008009D" w:rsidRDefault="0008009D" w:rsidP="0008009D">
      <w:pPr>
        <w:pStyle w:val="CommentText"/>
      </w:pPr>
      <w:r>
        <w:rPr>
          <w:rStyle w:val="CommentReference"/>
        </w:rPr>
        <w:annotationRef/>
      </w:r>
      <w:r>
        <w:t xml:space="preserve">David H. Morris, Alan K. Davis, Kirstin J. Lauritsen, C. Martin </w:t>
      </w:r>
      <w:proofErr w:type="spellStart"/>
      <w:r>
        <w:t>Rieth</w:t>
      </w:r>
      <w:proofErr w:type="spellEnd"/>
      <w:r>
        <w:t xml:space="preserve">, Mark M. Silvestri, Jamie J. Winters, Stephen T. </w:t>
      </w:r>
      <w:proofErr w:type="spellStart"/>
      <w:r>
        <w:t>Chermack</w:t>
      </w:r>
      <w:proofErr w:type="spellEnd"/>
      <w:r>
        <w:t>,</w:t>
      </w:r>
    </w:p>
    <w:p w14:paraId="693959E8" w14:textId="77777777" w:rsidR="0008009D" w:rsidRDefault="0008009D" w:rsidP="0008009D">
      <w:pPr>
        <w:pStyle w:val="CommentText"/>
      </w:pPr>
      <w:r>
        <w:t>Substance use consequences, mental health problems, and readiness to change among Veterans seeking substance use treatment,</w:t>
      </w:r>
    </w:p>
    <w:p w14:paraId="0A307525" w14:textId="583B15F6" w:rsidR="0008009D" w:rsidRDefault="0008009D" w:rsidP="0008009D">
      <w:pPr>
        <w:pStyle w:val="CommentText"/>
      </w:pPr>
      <w:r>
        <w:t>Journal of Substance Abuse Treatment, Volume 94, 2018, Pages 113-121, ISSN 0740-</w:t>
      </w:r>
      <w:proofErr w:type="gramStart"/>
      <w:r>
        <w:t>5472,https://doi.org/10.1016/j.jsat.2018.08.005</w:t>
      </w:r>
      <w:proofErr w:type="gramEnd"/>
      <w:r>
        <w:t>.</w:t>
      </w:r>
    </w:p>
  </w:comment>
  <w:comment w:id="32" w:author="Cruz, Raul" w:date="2023-02-20T11:19:00Z" w:initials="CR">
    <w:p w14:paraId="468E5F3D" w14:textId="5737BD23" w:rsidR="0008009D" w:rsidRDefault="0008009D">
      <w:pPr>
        <w:pStyle w:val="CommentText"/>
      </w:pPr>
      <w:r>
        <w:rPr>
          <w:rStyle w:val="CommentReference"/>
        </w:rPr>
        <w:annotationRef/>
      </w:r>
      <w:r w:rsidRPr="0008009D">
        <w:rPr>
          <w:rFonts w:ascii="Segoe UI" w:hAnsi="Segoe UI" w:cs="Segoe UI"/>
          <w:color w:val="212121"/>
          <w:shd w:val="clear" w:color="auto" w:fill="FFFFFF"/>
          <w:lang w:val="es-MX"/>
        </w:rPr>
        <w:t xml:space="preserve">Toraño JS, van Kan HJ. </w:t>
      </w:r>
      <w:r>
        <w:rPr>
          <w:rFonts w:ascii="Segoe UI" w:hAnsi="Segoe UI" w:cs="Segoe UI"/>
          <w:color w:val="212121"/>
          <w:shd w:val="clear" w:color="auto" w:fill="FFFFFF"/>
        </w:rPr>
        <w:t xml:space="preserve">Simultaneous determination of the tobacco smoke uptake parameters nicotine, cotinine and thiocyanate in urine, saliva and hair, using gas chromatography-mass spectrometry for </w:t>
      </w:r>
      <w:proofErr w:type="spellStart"/>
      <w:r>
        <w:rPr>
          <w:rFonts w:ascii="Segoe UI" w:hAnsi="Segoe UI" w:cs="Segoe UI"/>
          <w:color w:val="212121"/>
          <w:shd w:val="clear" w:color="auto" w:fill="FFFFFF"/>
        </w:rPr>
        <w:t>characterisation</w:t>
      </w:r>
      <w:proofErr w:type="spellEnd"/>
      <w:r>
        <w:rPr>
          <w:rFonts w:ascii="Segoe UI" w:hAnsi="Segoe UI" w:cs="Segoe UI"/>
          <w:color w:val="212121"/>
          <w:shd w:val="clear" w:color="auto" w:fill="FFFFFF"/>
        </w:rPr>
        <w:t xml:space="preserve"> of smoking status of recently exposed subjects. Analyst. 2003 Jul;128(7):838-43.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10.1039/b304051h. PMID: 12894819.</w:t>
      </w:r>
    </w:p>
  </w:comment>
  <w:comment w:id="33" w:author="Cruz, Raul" w:date="2023-02-20T11:21:00Z" w:initials="CR">
    <w:p w14:paraId="0E2890C3" w14:textId="47AEF201" w:rsidR="0008009D" w:rsidRDefault="0008009D">
      <w:pPr>
        <w:pStyle w:val="CommentText"/>
      </w:pPr>
      <w:r>
        <w:rPr>
          <w:rStyle w:val="CommentReference"/>
        </w:rPr>
        <w:annotationRef/>
      </w:r>
      <w:r>
        <w:rPr>
          <w:rFonts w:ascii="Arial" w:hAnsi="Arial" w:cs="Arial"/>
          <w:color w:val="333333"/>
          <w:sz w:val="21"/>
          <w:szCs w:val="21"/>
          <w:shd w:val="clear" w:color="auto" w:fill="FFFFFF"/>
        </w:rPr>
        <w:t xml:space="preserve">De Leo, J. A., &amp; </w:t>
      </w:r>
      <w:proofErr w:type="spellStart"/>
      <w:r>
        <w:rPr>
          <w:rFonts w:ascii="Arial" w:hAnsi="Arial" w:cs="Arial"/>
          <w:color w:val="333333"/>
          <w:sz w:val="21"/>
          <w:szCs w:val="21"/>
          <w:shd w:val="clear" w:color="auto" w:fill="FFFFFF"/>
        </w:rPr>
        <w:t>Wulfert</w:t>
      </w:r>
      <w:proofErr w:type="spellEnd"/>
      <w:r>
        <w:rPr>
          <w:rFonts w:ascii="Arial" w:hAnsi="Arial" w:cs="Arial"/>
          <w:color w:val="333333"/>
          <w:sz w:val="21"/>
          <w:szCs w:val="21"/>
          <w:shd w:val="clear" w:color="auto" w:fill="FFFFFF"/>
        </w:rPr>
        <w:t>, E. (2013). Problematic Internet use and other risky behaviors in college students: An application of problem-behavior theory. </w:t>
      </w:r>
      <w:r>
        <w:rPr>
          <w:rStyle w:val="Emphasis"/>
          <w:rFonts w:ascii="Arial" w:hAnsi="Arial" w:cs="Arial"/>
          <w:color w:val="333333"/>
          <w:sz w:val="21"/>
          <w:szCs w:val="21"/>
          <w:shd w:val="clear" w:color="auto" w:fill="FFFFFF"/>
        </w:rPr>
        <w:t>Psychology of Addictive Behaviors, 27</w:t>
      </w:r>
      <w:r>
        <w:rPr>
          <w:rFonts w:ascii="Arial" w:hAnsi="Arial" w:cs="Arial"/>
          <w:color w:val="333333"/>
          <w:sz w:val="21"/>
          <w:szCs w:val="21"/>
          <w:shd w:val="clear" w:color="auto" w:fill="FFFFFF"/>
        </w:rPr>
        <w:t>(1), 133–141. </w:t>
      </w:r>
      <w:hyperlink r:id="rId2" w:tgtFrame="_blank" w:history="1">
        <w:r>
          <w:rPr>
            <w:rStyle w:val="Hyperlink"/>
            <w:rFonts w:ascii="Arial" w:hAnsi="Arial" w:cs="Arial"/>
            <w:color w:val="2C72B7"/>
            <w:sz w:val="21"/>
            <w:szCs w:val="21"/>
            <w:shd w:val="clear" w:color="auto" w:fill="FFFFFF"/>
          </w:rPr>
          <w:t>https://doi.org/10.1037/a0030823</w:t>
        </w:r>
      </w:hyperlink>
    </w:p>
  </w:comment>
  <w:comment w:id="34" w:author="Cruz, Raul" w:date="2023-02-20T11:23:00Z" w:initials="CR">
    <w:p w14:paraId="7171E9FD" w14:textId="7FEE1CB5" w:rsidR="00192732" w:rsidRDefault="00192732">
      <w:pPr>
        <w:pStyle w:val="CommentText"/>
      </w:pPr>
      <w:r>
        <w:rPr>
          <w:rStyle w:val="CommentReference"/>
        </w:rPr>
        <w:annotationRef/>
      </w:r>
      <w:r>
        <w:rPr>
          <w:rFonts w:ascii="Open Sans" w:hAnsi="Open Sans" w:cs="Open Sans"/>
          <w:color w:val="1C1D1E"/>
          <w:sz w:val="21"/>
          <w:szCs w:val="21"/>
          <w:shd w:val="clear" w:color="auto" w:fill="FFFFFF"/>
        </w:rPr>
        <w:t xml:space="preserve">Page, R.M. and Gold, R.S. (1983), Assessing Gender Differences in College Cigarette Smoking Intenders and </w:t>
      </w:r>
      <w:proofErr w:type="spellStart"/>
      <w:r>
        <w:rPr>
          <w:rFonts w:ascii="Open Sans" w:hAnsi="Open Sans" w:cs="Open Sans"/>
          <w:color w:val="1C1D1E"/>
          <w:sz w:val="21"/>
          <w:szCs w:val="21"/>
          <w:shd w:val="clear" w:color="auto" w:fill="FFFFFF"/>
        </w:rPr>
        <w:t>Nonintenders</w:t>
      </w:r>
      <w:proofErr w:type="spellEnd"/>
      <w:r>
        <w:rPr>
          <w:rFonts w:ascii="Open Sans" w:hAnsi="Open Sans" w:cs="Open Sans"/>
          <w:color w:val="1C1D1E"/>
          <w:sz w:val="21"/>
          <w:szCs w:val="21"/>
          <w:shd w:val="clear" w:color="auto" w:fill="FFFFFF"/>
        </w:rPr>
        <w:t>. Journal of School Health, 53: 531-535. </w:t>
      </w:r>
      <w:hyperlink r:id="rId3" w:history="1">
        <w:r>
          <w:rPr>
            <w:rStyle w:val="Hyperlink"/>
            <w:rFonts w:ascii="Open Sans" w:hAnsi="Open Sans" w:cs="Open Sans"/>
            <w:color w:val="005274"/>
            <w:sz w:val="21"/>
            <w:szCs w:val="21"/>
            <w:shd w:val="clear" w:color="auto" w:fill="FFFFFF"/>
          </w:rPr>
          <w:t>https://doi.org/10.1111/j.1746-1561.1983.tb01149.x</w:t>
        </w:r>
      </w:hyperlink>
    </w:p>
  </w:comment>
  <w:comment w:id="35" w:author="BSW Editor" w:date="2023-02-16T16:50:00Z" w:initials="BSW">
    <w:p w14:paraId="63E297A9" w14:textId="1D713EAB" w:rsidR="00E23AD6" w:rsidRDefault="00E23AD6">
      <w:pPr>
        <w:pStyle w:val="CommentText"/>
      </w:pPr>
      <w:r>
        <w:rPr>
          <w:rStyle w:val="CommentReference"/>
        </w:rPr>
        <w:annotationRef/>
      </w:r>
      <w:r>
        <w:t xml:space="preserve">This paragraph might work better after describing the </w:t>
      </w:r>
      <w:r w:rsidR="00F84166">
        <w:t>concept</w:t>
      </w:r>
      <w:r>
        <w:t xml:space="preserve"> of misleading results</w:t>
      </w:r>
      <w:r w:rsidR="00311E06">
        <w:t xml:space="preserve">. </w:t>
      </w:r>
    </w:p>
  </w:comment>
  <w:comment w:id="36" w:author="Erin Mead-Morse" w:date="2023-02-21T11:20:00Z" w:initials="EMM">
    <w:p w14:paraId="4A282AA5" w14:textId="4DFD4BE0" w:rsidR="005D01FB" w:rsidRDefault="005D01FB">
      <w:pPr>
        <w:pStyle w:val="CommentText"/>
      </w:pPr>
      <w:r>
        <w:rPr>
          <w:rStyle w:val="CommentReference"/>
        </w:rPr>
        <w:annotationRef/>
      </w:r>
      <w:r>
        <w:t>On what topic, generally? Need to give an idea of the future for this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48A25" w15:done="0"/>
  <w15:commentEx w15:paraId="36EAF2B3" w15:paraIdParent="34048A25" w15:done="0"/>
  <w15:commentEx w15:paraId="087AE465" w15:done="0"/>
  <w15:commentEx w15:paraId="37DA4DCD" w15:paraIdParent="087AE465" w15:done="0"/>
  <w15:commentEx w15:paraId="51D36ED1" w15:done="0"/>
  <w15:commentEx w15:paraId="60B8DD76" w15:paraIdParent="51D36ED1" w15:done="0"/>
  <w15:commentEx w15:paraId="7457FD7E" w15:done="1"/>
  <w15:commentEx w15:paraId="22D8BE7A" w15:done="0"/>
  <w15:commentEx w15:paraId="2D58993C" w15:done="1"/>
  <w15:commentEx w15:paraId="04248FE8" w15:done="0"/>
  <w15:commentEx w15:paraId="19195D8F" w15:done="0"/>
  <w15:commentEx w15:paraId="54ED2B28" w15:done="0"/>
  <w15:commentEx w15:paraId="0A307525" w15:done="0"/>
  <w15:commentEx w15:paraId="468E5F3D" w15:done="0"/>
  <w15:commentEx w15:paraId="0E2890C3" w15:done="0"/>
  <w15:commentEx w15:paraId="7171E9FD" w15:done="0"/>
  <w15:commentEx w15:paraId="63E297A9" w15:done="0"/>
  <w15:commentEx w15:paraId="4A282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8801" w16cex:dateUtc="2023-02-16T15:46:00Z"/>
  <w16cex:commentExtensible w16cex:durableId="279F1E4A" w16cex:dateUtc="2023-02-21T15:41:00Z"/>
  <w16cex:commentExtensible w16cex:durableId="279889BC" w16cex:dateUtc="2023-02-16T15:53:00Z"/>
  <w16cex:commentExtensible w16cex:durableId="279F2009" w16cex:dateUtc="2023-02-21T15:48:00Z"/>
  <w16cex:commentExtensible w16cex:durableId="27988A79" w16cex:dateUtc="2023-02-16T15:56:00Z"/>
  <w16cex:commentExtensible w16cex:durableId="279F2025" w16cex:dateUtc="2023-02-21T15:49:00Z"/>
  <w16cex:commentExtensible w16cex:durableId="27988B98" w16cex:dateUtc="2023-02-16T16:01:00Z"/>
  <w16cex:commentExtensible w16cex:durableId="27988BFF" w16cex:dateUtc="2023-02-16T16:03:00Z"/>
  <w16cex:commentExtensible w16cex:durableId="27988D13" w16cex:dateUtc="2023-02-16T16:08:00Z"/>
  <w16cex:commentExtensible w16cex:durableId="279DC6B1" w16cex:dateUtc="2023-02-20T15:15:00Z"/>
  <w16cex:commentExtensible w16cex:durableId="2798A79F" w16cex:dateUtc="2023-02-16T18:01:00Z"/>
  <w16cex:commentExtensible w16cex:durableId="279DD482" w16cex:dateUtc="2023-02-20T16:14:00Z"/>
  <w16cex:commentExtensible w16cex:durableId="279DD4F9" w16cex:dateUtc="2023-02-20T16:16:00Z"/>
  <w16cex:commentExtensible w16cex:durableId="279DD5BB" w16cex:dateUtc="2023-02-20T16:19:00Z"/>
  <w16cex:commentExtensible w16cex:durableId="279DD654" w16cex:dateUtc="2023-02-20T16:21:00Z"/>
  <w16cex:commentExtensible w16cex:durableId="279DD6A0" w16cex:dateUtc="2023-02-20T16:23:00Z"/>
  <w16cex:commentExtensible w16cex:durableId="2798DD5D" w16cex:dateUtc="2023-02-16T21:50:00Z"/>
  <w16cex:commentExtensible w16cex:durableId="279F2793" w16cex:dateUtc="2023-02-21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48A25" w16cid:durableId="27988801"/>
  <w16cid:commentId w16cid:paraId="36EAF2B3" w16cid:durableId="279F1E4A"/>
  <w16cid:commentId w16cid:paraId="087AE465" w16cid:durableId="279889BC"/>
  <w16cid:commentId w16cid:paraId="37DA4DCD" w16cid:durableId="279F2009"/>
  <w16cid:commentId w16cid:paraId="51D36ED1" w16cid:durableId="27988A79"/>
  <w16cid:commentId w16cid:paraId="60B8DD76" w16cid:durableId="279F2025"/>
  <w16cid:commentId w16cid:paraId="7457FD7E" w16cid:durableId="27988B98"/>
  <w16cid:commentId w16cid:paraId="22D8BE7A" w16cid:durableId="27988BFF"/>
  <w16cid:commentId w16cid:paraId="2D58993C" w16cid:durableId="27988D13"/>
  <w16cid:commentId w16cid:paraId="04248FE8" w16cid:durableId="279DC6B1"/>
  <w16cid:commentId w16cid:paraId="19195D8F" w16cid:durableId="2798A79F"/>
  <w16cid:commentId w16cid:paraId="54ED2B28" w16cid:durableId="279DD482"/>
  <w16cid:commentId w16cid:paraId="0A307525" w16cid:durableId="279DD4F9"/>
  <w16cid:commentId w16cid:paraId="468E5F3D" w16cid:durableId="279DD5BB"/>
  <w16cid:commentId w16cid:paraId="0E2890C3" w16cid:durableId="279DD654"/>
  <w16cid:commentId w16cid:paraId="7171E9FD" w16cid:durableId="279DD6A0"/>
  <w16cid:commentId w16cid:paraId="63E297A9" w16cid:durableId="2798DD5D"/>
  <w16cid:commentId w16cid:paraId="4A282AA5" w16cid:durableId="279F2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A82E" w14:textId="77777777" w:rsidR="007B482F" w:rsidRDefault="007B482F" w:rsidP="00493405">
      <w:pPr>
        <w:spacing w:after="0" w:line="240" w:lineRule="auto"/>
      </w:pPr>
      <w:r>
        <w:separator/>
      </w:r>
    </w:p>
  </w:endnote>
  <w:endnote w:type="continuationSeparator" w:id="0">
    <w:p w14:paraId="5B81BEB2" w14:textId="77777777" w:rsidR="007B482F" w:rsidRDefault="007B482F" w:rsidP="00493405">
      <w:pPr>
        <w:spacing w:after="0" w:line="240" w:lineRule="auto"/>
      </w:pPr>
      <w:r>
        <w:continuationSeparator/>
      </w:r>
    </w:p>
  </w:endnote>
  <w:endnote w:type="continuationNotice" w:id="1">
    <w:p w14:paraId="3B7297CD" w14:textId="77777777" w:rsidR="007B482F" w:rsidRDefault="007B4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840193"/>
      <w:docPartObj>
        <w:docPartGallery w:val="Page Numbers (Bottom of Page)"/>
        <w:docPartUnique/>
      </w:docPartObj>
    </w:sdtPr>
    <w:sdtEndPr>
      <w:rPr>
        <w:noProof/>
      </w:rPr>
    </w:sdtEndPr>
    <w:sdtContent>
      <w:p w14:paraId="3B53D05A" w14:textId="77777777" w:rsidR="00BF287E" w:rsidRDefault="00BF287E">
        <w:pPr>
          <w:pStyle w:val="Footer"/>
          <w:jc w:val="right"/>
        </w:pPr>
        <w:r>
          <w:fldChar w:fldCharType="begin"/>
        </w:r>
        <w:r>
          <w:instrText xml:space="preserve"> PAGE   \* MERGEFORMAT </w:instrText>
        </w:r>
        <w:r>
          <w:fldChar w:fldCharType="separate"/>
        </w:r>
        <w:r w:rsidR="00020DC2">
          <w:rPr>
            <w:noProof/>
          </w:rPr>
          <w:t>1</w:t>
        </w:r>
        <w:r>
          <w:rPr>
            <w:noProof/>
          </w:rPr>
          <w:fldChar w:fldCharType="end"/>
        </w:r>
      </w:p>
    </w:sdtContent>
  </w:sdt>
  <w:p w14:paraId="196CD933" w14:textId="77777777" w:rsidR="00BF287E" w:rsidRDefault="00BF2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995F" w14:textId="77777777" w:rsidR="007B482F" w:rsidRDefault="007B482F" w:rsidP="00493405">
      <w:pPr>
        <w:spacing w:after="0" w:line="240" w:lineRule="auto"/>
      </w:pPr>
      <w:r>
        <w:separator/>
      </w:r>
    </w:p>
  </w:footnote>
  <w:footnote w:type="continuationSeparator" w:id="0">
    <w:p w14:paraId="6ADF5A93" w14:textId="77777777" w:rsidR="007B482F" w:rsidRDefault="007B482F" w:rsidP="00493405">
      <w:pPr>
        <w:spacing w:after="0" w:line="240" w:lineRule="auto"/>
      </w:pPr>
      <w:r>
        <w:continuationSeparator/>
      </w:r>
    </w:p>
  </w:footnote>
  <w:footnote w:type="continuationNotice" w:id="1">
    <w:p w14:paraId="19A6DB4F" w14:textId="77777777" w:rsidR="007B482F" w:rsidRDefault="007B48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23"/>
    <w:multiLevelType w:val="hybridMultilevel"/>
    <w:tmpl w:val="EBC441A8"/>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15:restartNumberingAfterBreak="0">
    <w:nsid w:val="072A7D97"/>
    <w:multiLevelType w:val="hybridMultilevel"/>
    <w:tmpl w:val="C6206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861EA"/>
    <w:multiLevelType w:val="hybridMultilevel"/>
    <w:tmpl w:val="ECB8DF0C"/>
    <w:lvl w:ilvl="0" w:tplc="CFC2BE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404893"/>
    <w:multiLevelType w:val="hybridMultilevel"/>
    <w:tmpl w:val="7734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85605"/>
    <w:multiLevelType w:val="hybridMultilevel"/>
    <w:tmpl w:val="95266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577B1"/>
    <w:multiLevelType w:val="hybridMultilevel"/>
    <w:tmpl w:val="84DC528A"/>
    <w:lvl w:ilvl="0" w:tplc="EDEC1FD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D03070"/>
    <w:multiLevelType w:val="hybridMultilevel"/>
    <w:tmpl w:val="C8CA89CA"/>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80258"/>
    <w:multiLevelType w:val="hybridMultilevel"/>
    <w:tmpl w:val="534881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F3A4D"/>
    <w:multiLevelType w:val="hybridMultilevel"/>
    <w:tmpl w:val="BBDE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A3CAE"/>
    <w:multiLevelType w:val="hybridMultilevel"/>
    <w:tmpl w:val="239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E2971"/>
    <w:multiLevelType w:val="multilevel"/>
    <w:tmpl w:val="21E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01E8F"/>
    <w:multiLevelType w:val="hybridMultilevel"/>
    <w:tmpl w:val="D02C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882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5146916">
    <w:abstractNumId w:val="5"/>
  </w:num>
  <w:num w:numId="3" w16cid:durableId="2044867689">
    <w:abstractNumId w:val="7"/>
  </w:num>
  <w:num w:numId="4" w16cid:durableId="547881305">
    <w:abstractNumId w:val="6"/>
  </w:num>
  <w:num w:numId="5" w16cid:durableId="1733498358">
    <w:abstractNumId w:val="1"/>
  </w:num>
  <w:num w:numId="6" w16cid:durableId="952444122">
    <w:abstractNumId w:val="0"/>
  </w:num>
  <w:num w:numId="7" w16cid:durableId="1040129052">
    <w:abstractNumId w:val="8"/>
  </w:num>
  <w:num w:numId="8" w16cid:durableId="546064845">
    <w:abstractNumId w:val="10"/>
  </w:num>
  <w:num w:numId="9" w16cid:durableId="1589266271">
    <w:abstractNumId w:val="11"/>
  </w:num>
  <w:num w:numId="10" w16cid:durableId="1080640821">
    <w:abstractNumId w:val="4"/>
  </w:num>
  <w:num w:numId="11" w16cid:durableId="1934506808">
    <w:abstractNumId w:val="9"/>
  </w:num>
  <w:num w:numId="12" w16cid:durableId="436757772">
    <w:abstractNumId w:val="3"/>
  </w:num>
  <w:num w:numId="13" w16cid:durableId="18355638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SW Editor">
    <w15:presenceInfo w15:providerId="None" w15:userId="BSW Editor"/>
  </w15:person>
  <w15:person w15:author="Erin Mead-Morse">
    <w15:presenceInfo w15:providerId="None" w15:userId="Erin Mead-Morse"/>
  </w15:person>
  <w15:person w15:author="Cruz, Raul">
    <w15:presenceInfo w15:providerId="AD" w15:userId="S::raulcruz@iu.edu::630d7514-9d95-45ed-b064-5c62dda715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trackRevisions/>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NjE3NzY3BLIMjZR0lIJTi4sz8/NACgxrAcmseO0sAAAA"/>
    <w:docVar w:name="EN.InstantFormat" w:val="&lt;ENInstantFormat&gt;&lt;Enabled&gt;1&lt;/Enabled&gt;&lt;ScanUnformatted&gt;1&lt;/ScanUnformatted&gt;&lt;ScanChanges&gt;1&lt;/ScanChanges&gt;&lt;Suspended&gt;1&lt;/Suspended&gt;&lt;/ENInstantFormat&gt;"/>
    <w:docVar w:name="EN.Layout" w:val="&lt;ENLayout&gt;&lt;Style&gt;NI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sdvee4rzsa9expxopeezbxvzez00tfpft&quot;&gt;Raul R21_020623&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9033F8"/>
    <w:rsid w:val="0000378A"/>
    <w:rsid w:val="00020DC2"/>
    <w:rsid w:val="00022169"/>
    <w:rsid w:val="000248CA"/>
    <w:rsid w:val="00024CF3"/>
    <w:rsid w:val="000550D3"/>
    <w:rsid w:val="0006358A"/>
    <w:rsid w:val="000662E9"/>
    <w:rsid w:val="0006767E"/>
    <w:rsid w:val="000707C6"/>
    <w:rsid w:val="0007449B"/>
    <w:rsid w:val="0008009D"/>
    <w:rsid w:val="00083F80"/>
    <w:rsid w:val="0008514E"/>
    <w:rsid w:val="0009236B"/>
    <w:rsid w:val="000923C3"/>
    <w:rsid w:val="00096838"/>
    <w:rsid w:val="000A16A7"/>
    <w:rsid w:val="000C1460"/>
    <w:rsid w:val="000C3040"/>
    <w:rsid w:val="000C4ED5"/>
    <w:rsid w:val="000C721B"/>
    <w:rsid w:val="000C74C1"/>
    <w:rsid w:val="000D36B3"/>
    <w:rsid w:val="000E1B13"/>
    <w:rsid w:val="000E317D"/>
    <w:rsid w:val="000E3DDA"/>
    <w:rsid w:val="000F07E2"/>
    <w:rsid w:val="00100116"/>
    <w:rsid w:val="00100AD9"/>
    <w:rsid w:val="0011462F"/>
    <w:rsid w:val="00117399"/>
    <w:rsid w:val="001255C3"/>
    <w:rsid w:val="00132FF9"/>
    <w:rsid w:val="00133550"/>
    <w:rsid w:val="001339DB"/>
    <w:rsid w:val="00133E6B"/>
    <w:rsid w:val="00146BAD"/>
    <w:rsid w:val="00162E2C"/>
    <w:rsid w:val="001632C3"/>
    <w:rsid w:val="00167280"/>
    <w:rsid w:val="001729FB"/>
    <w:rsid w:val="00172DB9"/>
    <w:rsid w:val="00176F4A"/>
    <w:rsid w:val="00176F90"/>
    <w:rsid w:val="00180A84"/>
    <w:rsid w:val="001839A7"/>
    <w:rsid w:val="00183C66"/>
    <w:rsid w:val="001867DE"/>
    <w:rsid w:val="00186A2D"/>
    <w:rsid w:val="00187C24"/>
    <w:rsid w:val="00192732"/>
    <w:rsid w:val="00193D03"/>
    <w:rsid w:val="001A1038"/>
    <w:rsid w:val="001A19C3"/>
    <w:rsid w:val="001B1ECB"/>
    <w:rsid w:val="001B532A"/>
    <w:rsid w:val="001C5A3F"/>
    <w:rsid w:val="001C5CD6"/>
    <w:rsid w:val="001D04F1"/>
    <w:rsid w:val="001D128F"/>
    <w:rsid w:val="001D1B2F"/>
    <w:rsid w:val="001D2012"/>
    <w:rsid w:val="001D5169"/>
    <w:rsid w:val="001E1A86"/>
    <w:rsid w:val="001E5BFE"/>
    <w:rsid w:val="001F1EFD"/>
    <w:rsid w:val="00201DF2"/>
    <w:rsid w:val="002064BF"/>
    <w:rsid w:val="00210239"/>
    <w:rsid w:val="00215CCD"/>
    <w:rsid w:val="00220910"/>
    <w:rsid w:val="00220F5E"/>
    <w:rsid w:val="00227228"/>
    <w:rsid w:val="0023016A"/>
    <w:rsid w:val="00244081"/>
    <w:rsid w:val="00244A25"/>
    <w:rsid w:val="002474A8"/>
    <w:rsid w:val="00255131"/>
    <w:rsid w:val="002564D9"/>
    <w:rsid w:val="00261120"/>
    <w:rsid w:val="00275193"/>
    <w:rsid w:val="00277ECD"/>
    <w:rsid w:val="002819E7"/>
    <w:rsid w:val="00281D8E"/>
    <w:rsid w:val="0028370E"/>
    <w:rsid w:val="00286D19"/>
    <w:rsid w:val="00286E9E"/>
    <w:rsid w:val="00287886"/>
    <w:rsid w:val="0029568B"/>
    <w:rsid w:val="002A07DF"/>
    <w:rsid w:val="002A2B53"/>
    <w:rsid w:val="002A371A"/>
    <w:rsid w:val="002B7106"/>
    <w:rsid w:val="002C63CE"/>
    <w:rsid w:val="002C6E2F"/>
    <w:rsid w:val="002D3073"/>
    <w:rsid w:val="002D33D9"/>
    <w:rsid w:val="002D626C"/>
    <w:rsid w:val="002D6E47"/>
    <w:rsid w:val="00311E06"/>
    <w:rsid w:val="00313E35"/>
    <w:rsid w:val="0032581B"/>
    <w:rsid w:val="0033177F"/>
    <w:rsid w:val="00334D09"/>
    <w:rsid w:val="00344FCE"/>
    <w:rsid w:val="0034633F"/>
    <w:rsid w:val="0035113C"/>
    <w:rsid w:val="00371465"/>
    <w:rsid w:val="00371E79"/>
    <w:rsid w:val="00380A16"/>
    <w:rsid w:val="00384CD9"/>
    <w:rsid w:val="003852EB"/>
    <w:rsid w:val="003A41D0"/>
    <w:rsid w:val="003A656D"/>
    <w:rsid w:val="003B1257"/>
    <w:rsid w:val="003B2E93"/>
    <w:rsid w:val="003B5D6E"/>
    <w:rsid w:val="003D36FA"/>
    <w:rsid w:val="003D5AA1"/>
    <w:rsid w:val="003E3B40"/>
    <w:rsid w:val="003E3D6C"/>
    <w:rsid w:val="003E5AE3"/>
    <w:rsid w:val="003F498B"/>
    <w:rsid w:val="004002C2"/>
    <w:rsid w:val="00401641"/>
    <w:rsid w:val="00404F5B"/>
    <w:rsid w:val="0041042C"/>
    <w:rsid w:val="004169D4"/>
    <w:rsid w:val="00417668"/>
    <w:rsid w:val="00442DB6"/>
    <w:rsid w:val="00445DBE"/>
    <w:rsid w:val="0044600D"/>
    <w:rsid w:val="00447D8D"/>
    <w:rsid w:val="004535E8"/>
    <w:rsid w:val="004608A6"/>
    <w:rsid w:val="00466165"/>
    <w:rsid w:val="00473C40"/>
    <w:rsid w:val="00483153"/>
    <w:rsid w:val="00490DEB"/>
    <w:rsid w:val="0049287F"/>
    <w:rsid w:val="00493405"/>
    <w:rsid w:val="00493BF0"/>
    <w:rsid w:val="0049672E"/>
    <w:rsid w:val="004A1729"/>
    <w:rsid w:val="004A71A1"/>
    <w:rsid w:val="004B23AC"/>
    <w:rsid w:val="004B3032"/>
    <w:rsid w:val="004B3F8C"/>
    <w:rsid w:val="004D0102"/>
    <w:rsid w:val="004D145D"/>
    <w:rsid w:val="004E09EE"/>
    <w:rsid w:val="004E2620"/>
    <w:rsid w:val="004F02CE"/>
    <w:rsid w:val="004F0366"/>
    <w:rsid w:val="005063CD"/>
    <w:rsid w:val="00510418"/>
    <w:rsid w:val="00514A92"/>
    <w:rsid w:val="00516CCC"/>
    <w:rsid w:val="00536DFC"/>
    <w:rsid w:val="00537AAD"/>
    <w:rsid w:val="005438AD"/>
    <w:rsid w:val="005526DD"/>
    <w:rsid w:val="0055785D"/>
    <w:rsid w:val="00561E5F"/>
    <w:rsid w:val="00567CD3"/>
    <w:rsid w:val="00583366"/>
    <w:rsid w:val="005A0AB1"/>
    <w:rsid w:val="005A11F2"/>
    <w:rsid w:val="005B7B27"/>
    <w:rsid w:val="005C0464"/>
    <w:rsid w:val="005C3578"/>
    <w:rsid w:val="005C4184"/>
    <w:rsid w:val="005C4434"/>
    <w:rsid w:val="005C53B3"/>
    <w:rsid w:val="005D01FB"/>
    <w:rsid w:val="005D344D"/>
    <w:rsid w:val="005E11CE"/>
    <w:rsid w:val="005E2E92"/>
    <w:rsid w:val="005F27F8"/>
    <w:rsid w:val="005F390D"/>
    <w:rsid w:val="005F6363"/>
    <w:rsid w:val="005F7ED2"/>
    <w:rsid w:val="00601C73"/>
    <w:rsid w:val="00610E9A"/>
    <w:rsid w:val="00616F78"/>
    <w:rsid w:val="00620354"/>
    <w:rsid w:val="00620976"/>
    <w:rsid w:val="00633F8B"/>
    <w:rsid w:val="00642977"/>
    <w:rsid w:val="00643DAD"/>
    <w:rsid w:val="00652DE2"/>
    <w:rsid w:val="00660AC3"/>
    <w:rsid w:val="00661B45"/>
    <w:rsid w:val="00665B8A"/>
    <w:rsid w:val="00671DFA"/>
    <w:rsid w:val="00674F33"/>
    <w:rsid w:val="00676E77"/>
    <w:rsid w:val="006852EE"/>
    <w:rsid w:val="00692A92"/>
    <w:rsid w:val="00695593"/>
    <w:rsid w:val="006A081E"/>
    <w:rsid w:val="006A1E04"/>
    <w:rsid w:val="006A51A7"/>
    <w:rsid w:val="006A7297"/>
    <w:rsid w:val="006B04C0"/>
    <w:rsid w:val="006D4BA5"/>
    <w:rsid w:val="006D5C48"/>
    <w:rsid w:val="006E0943"/>
    <w:rsid w:val="006E2567"/>
    <w:rsid w:val="006F0678"/>
    <w:rsid w:val="006F0B19"/>
    <w:rsid w:val="006F27C6"/>
    <w:rsid w:val="006F5DBF"/>
    <w:rsid w:val="006F6797"/>
    <w:rsid w:val="00701369"/>
    <w:rsid w:val="0070277A"/>
    <w:rsid w:val="00702DDD"/>
    <w:rsid w:val="00711E9A"/>
    <w:rsid w:val="00715164"/>
    <w:rsid w:val="00724F32"/>
    <w:rsid w:val="00726412"/>
    <w:rsid w:val="00727602"/>
    <w:rsid w:val="00727D74"/>
    <w:rsid w:val="00747683"/>
    <w:rsid w:val="00747E70"/>
    <w:rsid w:val="007515FF"/>
    <w:rsid w:val="0075600D"/>
    <w:rsid w:val="0075796C"/>
    <w:rsid w:val="00766E90"/>
    <w:rsid w:val="00767FC0"/>
    <w:rsid w:val="00770CFD"/>
    <w:rsid w:val="007730DD"/>
    <w:rsid w:val="0077799A"/>
    <w:rsid w:val="00781587"/>
    <w:rsid w:val="007A36A3"/>
    <w:rsid w:val="007A5EBA"/>
    <w:rsid w:val="007A5F36"/>
    <w:rsid w:val="007B482F"/>
    <w:rsid w:val="007B7CCE"/>
    <w:rsid w:val="007C13AB"/>
    <w:rsid w:val="007D5047"/>
    <w:rsid w:val="007D5E53"/>
    <w:rsid w:val="007E1742"/>
    <w:rsid w:val="008031CF"/>
    <w:rsid w:val="008033F1"/>
    <w:rsid w:val="00811489"/>
    <w:rsid w:val="00813BB5"/>
    <w:rsid w:val="00821F26"/>
    <w:rsid w:val="00831188"/>
    <w:rsid w:val="00834B7D"/>
    <w:rsid w:val="00835BE1"/>
    <w:rsid w:val="00837375"/>
    <w:rsid w:val="008450A9"/>
    <w:rsid w:val="00845E33"/>
    <w:rsid w:val="00855A73"/>
    <w:rsid w:val="00860E1D"/>
    <w:rsid w:val="0086399B"/>
    <w:rsid w:val="008644EA"/>
    <w:rsid w:val="00867226"/>
    <w:rsid w:val="00873B29"/>
    <w:rsid w:val="00876FDD"/>
    <w:rsid w:val="00877F5E"/>
    <w:rsid w:val="00880E86"/>
    <w:rsid w:val="008837F5"/>
    <w:rsid w:val="00886D5A"/>
    <w:rsid w:val="00893992"/>
    <w:rsid w:val="00893F03"/>
    <w:rsid w:val="008A3A99"/>
    <w:rsid w:val="008A4565"/>
    <w:rsid w:val="008A5130"/>
    <w:rsid w:val="008B52F2"/>
    <w:rsid w:val="008C2111"/>
    <w:rsid w:val="008C2A57"/>
    <w:rsid w:val="008C6493"/>
    <w:rsid w:val="008F4EC1"/>
    <w:rsid w:val="008F605B"/>
    <w:rsid w:val="008F77AA"/>
    <w:rsid w:val="00901D75"/>
    <w:rsid w:val="009033F8"/>
    <w:rsid w:val="009110CD"/>
    <w:rsid w:val="00915B52"/>
    <w:rsid w:val="00925DF6"/>
    <w:rsid w:val="00925F68"/>
    <w:rsid w:val="00940376"/>
    <w:rsid w:val="009412B8"/>
    <w:rsid w:val="00942112"/>
    <w:rsid w:val="00946864"/>
    <w:rsid w:val="00957E6C"/>
    <w:rsid w:val="00971214"/>
    <w:rsid w:val="00985BC6"/>
    <w:rsid w:val="009860EE"/>
    <w:rsid w:val="0099096A"/>
    <w:rsid w:val="00995D62"/>
    <w:rsid w:val="0099726D"/>
    <w:rsid w:val="009A3553"/>
    <w:rsid w:val="009A60E8"/>
    <w:rsid w:val="009B108E"/>
    <w:rsid w:val="009B2262"/>
    <w:rsid w:val="009B50BE"/>
    <w:rsid w:val="009C506B"/>
    <w:rsid w:val="009D10D2"/>
    <w:rsid w:val="009D702C"/>
    <w:rsid w:val="009E31FF"/>
    <w:rsid w:val="009E4071"/>
    <w:rsid w:val="009E4D0C"/>
    <w:rsid w:val="009E609F"/>
    <w:rsid w:val="009F598B"/>
    <w:rsid w:val="009F6A8C"/>
    <w:rsid w:val="00A24847"/>
    <w:rsid w:val="00A3464C"/>
    <w:rsid w:val="00A4316A"/>
    <w:rsid w:val="00A46BAA"/>
    <w:rsid w:val="00A47C10"/>
    <w:rsid w:val="00A55F8C"/>
    <w:rsid w:val="00A5638A"/>
    <w:rsid w:val="00A56A01"/>
    <w:rsid w:val="00A63FE2"/>
    <w:rsid w:val="00A64A53"/>
    <w:rsid w:val="00A65141"/>
    <w:rsid w:val="00A726CE"/>
    <w:rsid w:val="00A7270D"/>
    <w:rsid w:val="00A75897"/>
    <w:rsid w:val="00A91552"/>
    <w:rsid w:val="00A93C46"/>
    <w:rsid w:val="00A95D90"/>
    <w:rsid w:val="00A96011"/>
    <w:rsid w:val="00AB2007"/>
    <w:rsid w:val="00AB75D3"/>
    <w:rsid w:val="00AD1CCD"/>
    <w:rsid w:val="00AE3E61"/>
    <w:rsid w:val="00AE54C2"/>
    <w:rsid w:val="00AE65D4"/>
    <w:rsid w:val="00AF1B07"/>
    <w:rsid w:val="00B0324D"/>
    <w:rsid w:val="00B04D6D"/>
    <w:rsid w:val="00B06BE4"/>
    <w:rsid w:val="00B13728"/>
    <w:rsid w:val="00B20C4C"/>
    <w:rsid w:val="00B34C67"/>
    <w:rsid w:val="00B511B7"/>
    <w:rsid w:val="00B51C9B"/>
    <w:rsid w:val="00B57D60"/>
    <w:rsid w:val="00B61DE7"/>
    <w:rsid w:val="00B654AC"/>
    <w:rsid w:val="00B66FF0"/>
    <w:rsid w:val="00B7565E"/>
    <w:rsid w:val="00B768E6"/>
    <w:rsid w:val="00B7746C"/>
    <w:rsid w:val="00B83337"/>
    <w:rsid w:val="00B856D5"/>
    <w:rsid w:val="00BB5AC3"/>
    <w:rsid w:val="00BC467F"/>
    <w:rsid w:val="00BC6654"/>
    <w:rsid w:val="00BD379F"/>
    <w:rsid w:val="00BD5FCB"/>
    <w:rsid w:val="00BE3027"/>
    <w:rsid w:val="00BF287E"/>
    <w:rsid w:val="00BF71C8"/>
    <w:rsid w:val="00C02FA8"/>
    <w:rsid w:val="00C030D8"/>
    <w:rsid w:val="00C0686F"/>
    <w:rsid w:val="00C07AF3"/>
    <w:rsid w:val="00C11252"/>
    <w:rsid w:val="00C22A49"/>
    <w:rsid w:val="00C2590A"/>
    <w:rsid w:val="00C31D36"/>
    <w:rsid w:val="00C35F4E"/>
    <w:rsid w:val="00C40F4B"/>
    <w:rsid w:val="00C4589D"/>
    <w:rsid w:val="00C5031D"/>
    <w:rsid w:val="00C5229E"/>
    <w:rsid w:val="00C570B4"/>
    <w:rsid w:val="00C57776"/>
    <w:rsid w:val="00C578E0"/>
    <w:rsid w:val="00C6101C"/>
    <w:rsid w:val="00C6570D"/>
    <w:rsid w:val="00C73A87"/>
    <w:rsid w:val="00C771DD"/>
    <w:rsid w:val="00C83C38"/>
    <w:rsid w:val="00C85410"/>
    <w:rsid w:val="00CA0D96"/>
    <w:rsid w:val="00CA4816"/>
    <w:rsid w:val="00CB4798"/>
    <w:rsid w:val="00CB5609"/>
    <w:rsid w:val="00CB66DC"/>
    <w:rsid w:val="00CB78A3"/>
    <w:rsid w:val="00CC119A"/>
    <w:rsid w:val="00CC31AB"/>
    <w:rsid w:val="00CD0DE9"/>
    <w:rsid w:val="00CD126B"/>
    <w:rsid w:val="00CD253A"/>
    <w:rsid w:val="00CD798F"/>
    <w:rsid w:val="00CE7635"/>
    <w:rsid w:val="00D0108E"/>
    <w:rsid w:val="00D0323C"/>
    <w:rsid w:val="00D03594"/>
    <w:rsid w:val="00D03A81"/>
    <w:rsid w:val="00D0587C"/>
    <w:rsid w:val="00D05946"/>
    <w:rsid w:val="00D174DC"/>
    <w:rsid w:val="00D4312B"/>
    <w:rsid w:val="00D645E2"/>
    <w:rsid w:val="00D66977"/>
    <w:rsid w:val="00D75654"/>
    <w:rsid w:val="00D82A85"/>
    <w:rsid w:val="00D946C4"/>
    <w:rsid w:val="00D95FC7"/>
    <w:rsid w:val="00DA579C"/>
    <w:rsid w:val="00DA6493"/>
    <w:rsid w:val="00DA79A4"/>
    <w:rsid w:val="00DC5DAD"/>
    <w:rsid w:val="00DC7757"/>
    <w:rsid w:val="00DD1DF2"/>
    <w:rsid w:val="00DD4569"/>
    <w:rsid w:val="00DD5F4B"/>
    <w:rsid w:val="00DE1480"/>
    <w:rsid w:val="00DE5765"/>
    <w:rsid w:val="00DE678E"/>
    <w:rsid w:val="00DE7764"/>
    <w:rsid w:val="00DF1623"/>
    <w:rsid w:val="00DF7564"/>
    <w:rsid w:val="00E0423A"/>
    <w:rsid w:val="00E1699B"/>
    <w:rsid w:val="00E23AD6"/>
    <w:rsid w:val="00E27219"/>
    <w:rsid w:val="00E32D33"/>
    <w:rsid w:val="00E360B2"/>
    <w:rsid w:val="00E40EF7"/>
    <w:rsid w:val="00E44772"/>
    <w:rsid w:val="00E51D03"/>
    <w:rsid w:val="00E52045"/>
    <w:rsid w:val="00E53C91"/>
    <w:rsid w:val="00E7124A"/>
    <w:rsid w:val="00E730AC"/>
    <w:rsid w:val="00E9219C"/>
    <w:rsid w:val="00E974F1"/>
    <w:rsid w:val="00EA442A"/>
    <w:rsid w:val="00EA596D"/>
    <w:rsid w:val="00EB0769"/>
    <w:rsid w:val="00EB3DEA"/>
    <w:rsid w:val="00EB5157"/>
    <w:rsid w:val="00EB7F3C"/>
    <w:rsid w:val="00ED2C6F"/>
    <w:rsid w:val="00EE1CDD"/>
    <w:rsid w:val="00EF1216"/>
    <w:rsid w:val="00EF5443"/>
    <w:rsid w:val="00EF6426"/>
    <w:rsid w:val="00F06034"/>
    <w:rsid w:val="00F16680"/>
    <w:rsid w:val="00F17B74"/>
    <w:rsid w:val="00F228DB"/>
    <w:rsid w:val="00F36BB3"/>
    <w:rsid w:val="00F40092"/>
    <w:rsid w:val="00F43382"/>
    <w:rsid w:val="00F4413A"/>
    <w:rsid w:val="00F52705"/>
    <w:rsid w:val="00F66AA4"/>
    <w:rsid w:val="00F73061"/>
    <w:rsid w:val="00F84166"/>
    <w:rsid w:val="00F852C8"/>
    <w:rsid w:val="00F941EA"/>
    <w:rsid w:val="00F95510"/>
    <w:rsid w:val="00F95F94"/>
    <w:rsid w:val="00FA0B88"/>
    <w:rsid w:val="00FA1409"/>
    <w:rsid w:val="00FA1D87"/>
    <w:rsid w:val="00FA5BE1"/>
    <w:rsid w:val="00FA62AD"/>
    <w:rsid w:val="00FB6BCA"/>
    <w:rsid w:val="00FC0D85"/>
    <w:rsid w:val="00FD0C56"/>
    <w:rsid w:val="00FD16E5"/>
    <w:rsid w:val="00FF4377"/>
    <w:rsid w:val="00FF6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665AC5"/>
  <w15:docId w15:val="{F05EC2E4-F28D-4876-A2E0-62E9D7B8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3F8"/>
    <w:rPr>
      <w:rFonts w:eastAsiaTheme="minorHAnsi"/>
      <w:lang w:eastAsia="en-US"/>
    </w:rPr>
  </w:style>
  <w:style w:type="paragraph" w:styleId="Heading1">
    <w:name w:val="heading 1"/>
    <w:basedOn w:val="Normal"/>
    <w:link w:val="Heading1Char"/>
    <w:uiPriority w:val="9"/>
    <w:qFormat/>
    <w:rsid w:val="000C7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link w:val="Heading2Char"/>
    <w:uiPriority w:val="9"/>
    <w:qFormat/>
    <w:rsid w:val="00180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A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3F8"/>
    <w:pPr>
      <w:ind w:left="720"/>
      <w:contextualSpacing/>
    </w:pPr>
  </w:style>
  <w:style w:type="paragraph" w:customStyle="1" w:styleId="Default">
    <w:name w:val="Default"/>
    <w:rsid w:val="009033F8"/>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BalloonText">
    <w:name w:val="Balloon Text"/>
    <w:basedOn w:val="Normal"/>
    <w:link w:val="BalloonTextChar"/>
    <w:uiPriority w:val="99"/>
    <w:semiHidden/>
    <w:unhideWhenUsed/>
    <w:rsid w:val="00903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F8"/>
    <w:rPr>
      <w:rFonts w:ascii="Tahoma" w:eastAsiaTheme="minorHAnsi" w:hAnsi="Tahoma" w:cs="Tahoma"/>
      <w:sz w:val="16"/>
      <w:szCs w:val="16"/>
      <w:lang w:eastAsia="en-US"/>
    </w:rPr>
  </w:style>
  <w:style w:type="paragraph" w:styleId="Header">
    <w:name w:val="header"/>
    <w:basedOn w:val="Normal"/>
    <w:link w:val="HeaderChar"/>
    <w:uiPriority w:val="99"/>
    <w:unhideWhenUsed/>
    <w:rsid w:val="0049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405"/>
    <w:rPr>
      <w:rFonts w:eastAsiaTheme="minorHAnsi"/>
      <w:lang w:eastAsia="en-US"/>
    </w:rPr>
  </w:style>
  <w:style w:type="paragraph" w:styleId="Footer">
    <w:name w:val="footer"/>
    <w:basedOn w:val="Normal"/>
    <w:link w:val="FooterChar"/>
    <w:uiPriority w:val="99"/>
    <w:unhideWhenUsed/>
    <w:rsid w:val="0049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405"/>
    <w:rPr>
      <w:rFonts w:eastAsiaTheme="minorHAnsi"/>
      <w:lang w:eastAsia="en-US"/>
    </w:rPr>
  </w:style>
  <w:style w:type="character" w:customStyle="1" w:styleId="Heading1Char">
    <w:name w:val="Heading 1 Char"/>
    <w:basedOn w:val="DefaultParagraphFont"/>
    <w:link w:val="Heading1"/>
    <w:uiPriority w:val="9"/>
    <w:rsid w:val="000C721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C721B"/>
  </w:style>
  <w:style w:type="character" w:customStyle="1" w:styleId="Heading2Char">
    <w:name w:val="Heading 2 Char"/>
    <w:basedOn w:val="DefaultParagraphFont"/>
    <w:link w:val="Heading2"/>
    <w:uiPriority w:val="9"/>
    <w:rsid w:val="00180A84"/>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180A84"/>
    <w:rPr>
      <w:rFonts w:ascii="Times New Roman" w:eastAsia="Times New Roman" w:hAnsi="Times New Roman" w:cs="Times New Roman"/>
      <w:b/>
      <w:bCs/>
      <w:sz w:val="27"/>
      <w:szCs w:val="27"/>
      <w:lang w:eastAsia="en-US"/>
    </w:rPr>
  </w:style>
  <w:style w:type="character" w:styleId="PlaceholderText">
    <w:name w:val="Placeholder Text"/>
    <w:basedOn w:val="DefaultParagraphFont"/>
    <w:uiPriority w:val="99"/>
    <w:semiHidden/>
    <w:rsid w:val="00180A84"/>
    <w:rPr>
      <w:color w:val="808080"/>
    </w:rPr>
  </w:style>
  <w:style w:type="table" w:styleId="TableGrid">
    <w:name w:val="Table Grid"/>
    <w:basedOn w:val="TableNormal"/>
    <w:uiPriority w:val="39"/>
    <w:rsid w:val="00180A8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2654ae3a">
    <w:name w:val="cs2654ae3a"/>
    <w:basedOn w:val="Normal"/>
    <w:rsid w:val="00180A84"/>
    <w:pPr>
      <w:spacing w:after="0" w:line="240" w:lineRule="auto"/>
    </w:pPr>
    <w:rPr>
      <w:rFonts w:ascii="Calibri" w:hAnsi="Calibri" w:cs="Calibri"/>
    </w:rPr>
  </w:style>
  <w:style w:type="character" w:customStyle="1" w:styleId="cs9679665a1">
    <w:name w:val="cs9679665a1"/>
    <w:basedOn w:val="DefaultParagraphFont"/>
    <w:rsid w:val="00180A84"/>
    <w:rPr>
      <w:rFonts w:ascii="Segoe UI" w:hAnsi="Segoe UI" w:cs="Segoe UI" w:hint="default"/>
      <w:b w:val="0"/>
      <w:bCs w:val="0"/>
      <w:i w:val="0"/>
      <w:iCs w:val="0"/>
      <w:color w:val="000000"/>
      <w:sz w:val="24"/>
      <w:szCs w:val="24"/>
    </w:rPr>
  </w:style>
  <w:style w:type="paragraph" w:styleId="NormalWeb">
    <w:name w:val="Normal (Web)"/>
    <w:basedOn w:val="Normal"/>
    <w:uiPriority w:val="99"/>
    <w:semiHidden/>
    <w:unhideWhenUsed/>
    <w:rsid w:val="00180A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A84"/>
    <w:rPr>
      <w:rFonts w:ascii="Courier New" w:eastAsia="Times New Roman" w:hAnsi="Courier New" w:cs="Courier New"/>
      <w:sz w:val="20"/>
      <w:szCs w:val="20"/>
      <w:lang w:eastAsia="en-US"/>
    </w:rPr>
  </w:style>
  <w:style w:type="character" w:styleId="Emphasis">
    <w:name w:val="Emphasis"/>
    <w:basedOn w:val="DefaultParagraphFont"/>
    <w:uiPriority w:val="20"/>
    <w:qFormat/>
    <w:rsid w:val="00180A84"/>
    <w:rPr>
      <w:i/>
      <w:iCs/>
    </w:rPr>
  </w:style>
  <w:style w:type="character" w:styleId="Hyperlink">
    <w:name w:val="Hyperlink"/>
    <w:basedOn w:val="DefaultParagraphFont"/>
    <w:uiPriority w:val="99"/>
    <w:unhideWhenUsed/>
    <w:rsid w:val="00180A84"/>
    <w:rPr>
      <w:color w:val="0000FF"/>
      <w:u w:val="single"/>
    </w:rPr>
  </w:style>
  <w:style w:type="character" w:customStyle="1" w:styleId="sr-only">
    <w:name w:val="sr-only"/>
    <w:basedOn w:val="DefaultParagraphFont"/>
    <w:rsid w:val="00180A84"/>
  </w:style>
  <w:style w:type="character" w:customStyle="1" w:styleId="text">
    <w:name w:val="text"/>
    <w:basedOn w:val="DefaultParagraphFont"/>
    <w:rsid w:val="00180A84"/>
  </w:style>
  <w:style w:type="character" w:customStyle="1" w:styleId="author-ref">
    <w:name w:val="author-ref"/>
    <w:basedOn w:val="DefaultParagraphFont"/>
    <w:rsid w:val="00180A84"/>
  </w:style>
  <w:style w:type="paragraph" w:customStyle="1" w:styleId="EndNoteBibliographyTitle">
    <w:name w:val="EndNote Bibliography Title"/>
    <w:basedOn w:val="Normal"/>
    <w:link w:val="EndNoteBibliographyTitleChar"/>
    <w:rsid w:val="00EB5157"/>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B5157"/>
    <w:rPr>
      <w:rFonts w:ascii="Calibri" w:eastAsiaTheme="minorHAnsi" w:hAnsi="Calibri" w:cs="Calibri"/>
      <w:lang w:eastAsia="en-US"/>
    </w:rPr>
  </w:style>
  <w:style w:type="paragraph" w:customStyle="1" w:styleId="EndNoteBibliography">
    <w:name w:val="EndNote Bibliography"/>
    <w:basedOn w:val="Normal"/>
    <w:link w:val="EndNoteBibliographyChar"/>
    <w:rsid w:val="00EB5157"/>
    <w:pPr>
      <w:spacing w:line="240" w:lineRule="auto"/>
      <w:jc w:val="center"/>
    </w:pPr>
    <w:rPr>
      <w:rFonts w:ascii="Calibri" w:hAnsi="Calibri" w:cs="Calibri"/>
    </w:rPr>
  </w:style>
  <w:style w:type="character" w:customStyle="1" w:styleId="EndNoteBibliographyChar">
    <w:name w:val="EndNote Bibliography Char"/>
    <w:basedOn w:val="DefaultParagraphFont"/>
    <w:link w:val="EndNoteBibliography"/>
    <w:rsid w:val="00EB5157"/>
    <w:rPr>
      <w:rFonts w:ascii="Calibri" w:eastAsiaTheme="minorHAnsi" w:hAnsi="Calibri" w:cs="Calibri"/>
      <w:lang w:eastAsia="en-US"/>
    </w:rPr>
  </w:style>
  <w:style w:type="character" w:styleId="UnresolvedMention">
    <w:name w:val="Unresolved Mention"/>
    <w:basedOn w:val="DefaultParagraphFont"/>
    <w:uiPriority w:val="99"/>
    <w:semiHidden/>
    <w:unhideWhenUsed/>
    <w:rsid w:val="006E2567"/>
    <w:rPr>
      <w:color w:val="605E5C"/>
      <w:shd w:val="clear" w:color="auto" w:fill="E1DFDD"/>
    </w:rPr>
  </w:style>
  <w:style w:type="character" w:styleId="CommentReference">
    <w:name w:val="annotation reference"/>
    <w:basedOn w:val="DefaultParagraphFont"/>
    <w:uiPriority w:val="99"/>
    <w:semiHidden/>
    <w:unhideWhenUsed/>
    <w:rsid w:val="00B66FF0"/>
    <w:rPr>
      <w:sz w:val="16"/>
      <w:szCs w:val="16"/>
    </w:rPr>
  </w:style>
  <w:style w:type="paragraph" w:styleId="CommentText">
    <w:name w:val="annotation text"/>
    <w:basedOn w:val="Normal"/>
    <w:link w:val="CommentTextChar"/>
    <w:uiPriority w:val="99"/>
    <w:semiHidden/>
    <w:unhideWhenUsed/>
    <w:rsid w:val="00B66FF0"/>
    <w:pPr>
      <w:spacing w:line="240" w:lineRule="auto"/>
    </w:pPr>
    <w:rPr>
      <w:sz w:val="20"/>
      <w:szCs w:val="20"/>
    </w:rPr>
  </w:style>
  <w:style w:type="character" w:customStyle="1" w:styleId="CommentTextChar">
    <w:name w:val="Comment Text Char"/>
    <w:basedOn w:val="DefaultParagraphFont"/>
    <w:link w:val="CommentText"/>
    <w:uiPriority w:val="99"/>
    <w:semiHidden/>
    <w:rsid w:val="00B66FF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B66FF0"/>
    <w:rPr>
      <w:b/>
      <w:bCs/>
    </w:rPr>
  </w:style>
  <w:style w:type="character" w:customStyle="1" w:styleId="CommentSubjectChar">
    <w:name w:val="Comment Subject Char"/>
    <w:basedOn w:val="CommentTextChar"/>
    <w:link w:val="CommentSubject"/>
    <w:uiPriority w:val="99"/>
    <w:semiHidden/>
    <w:rsid w:val="00B66FF0"/>
    <w:rPr>
      <w:rFonts w:eastAsiaTheme="minorHAnsi"/>
      <w:b/>
      <w:bCs/>
      <w:sz w:val="20"/>
      <w:szCs w:val="20"/>
      <w:lang w:eastAsia="en-US"/>
    </w:rPr>
  </w:style>
  <w:style w:type="paragraph" w:styleId="Revision">
    <w:name w:val="Revision"/>
    <w:hidden/>
    <w:uiPriority w:val="99"/>
    <w:semiHidden/>
    <w:rsid w:val="00B7746C"/>
    <w:pPr>
      <w:spacing w:after="0" w:line="240" w:lineRule="auto"/>
    </w:pPr>
    <w:rPr>
      <w:rFonts w:eastAsiaTheme="minorHAnsi"/>
      <w:lang w:eastAsia="en-US"/>
    </w:rPr>
  </w:style>
  <w:style w:type="character" w:styleId="FollowedHyperlink">
    <w:name w:val="FollowedHyperlink"/>
    <w:basedOn w:val="DefaultParagraphFont"/>
    <w:uiPriority w:val="99"/>
    <w:semiHidden/>
    <w:unhideWhenUsed/>
    <w:rsid w:val="00100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491">
      <w:bodyDiv w:val="1"/>
      <w:marLeft w:val="0"/>
      <w:marRight w:val="0"/>
      <w:marTop w:val="0"/>
      <w:marBottom w:val="0"/>
      <w:divBdr>
        <w:top w:val="none" w:sz="0" w:space="0" w:color="auto"/>
        <w:left w:val="none" w:sz="0" w:space="0" w:color="auto"/>
        <w:bottom w:val="none" w:sz="0" w:space="0" w:color="auto"/>
        <w:right w:val="none" w:sz="0" w:space="0" w:color="auto"/>
      </w:divBdr>
    </w:div>
    <w:div w:id="697587581">
      <w:bodyDiv w:val="1"/>
      <w:marLeft w:val="0"/>
      <w:marRight w:val="0"/>
      <w:marTop w:val="0"/>
      <w:marBottom w:val="0"/>
      <w:divBdr>
        <w:top w:val="none" w:sz="0" w:space="0" w:color="auto"/>
        <w:left w:val="none" w:sz="0" w:space="0" w:color="auto"/>
        <w:bottom w:val="none" w:sz="0" w:space="0" w:color="auto"/>
        <w:right w:val="none" w:sz="0" w:space="0" w:color="auto"/>
      </w:divBdr>
    </w:div>
    <w:div w:id="929701862">
      <w:bodyDiv w:val="1"/>
      <w:marLeft w:val="0"/>
      <w:marRight w:val="0"/>
      <w:marTop w:val="0"/>
      <w:marBottom w:val="0"/>
      <w:divBdr>
        <w:top w:val="none" w:sz="0" w:space="0" w:color="auto"/>
        <w:left w:val="none" w:sz="0" w:space="0" w:color="auto"/>
        <w:bottom w:val="none" w:sz="0" w:space="0" w:color="auto"/>
        <w:right w:val="none" w:sz="0" w:space="0" w:color="auto"/>
      </w:divBdr>
    </w:div>
    <w:div w:id="1432049155">
      <w:bodyDiv w:val="1"/>
      <w:marLeft w:val="0"/>
      <w:marRight w:val="0"/>
      <w:marTop w:val="0"/>
      <w:marBottom w:val="0"/>
      <w:divBdr>
        <w:top w:val="none" w:sz="0" w:space="0" w:color="auto"/>
        <w:left w:val="none" w:sz="0" w:space="0" w:color="auto"/>
        <w:bottom w:val="none" w:sz="0" w:space="0" w:color="auto"/>
        <w:right w:val="none" w:sz="0" w:space="0" w:color="auto"/>
      </w:divBdr>
    </w:div>
    <w:div w:id="1584030193">
      <w:bodyDiv w:val="1"/>
      <w:marLeft w:val="0"/>
      <w:marRight w:val="0"/>
      <w:marTop w:val="0"/>
      <w:marBottom w:val="0"/>
      <w:divBdr>
        <w:top w:val="none" w:sz="0" w:space="0" w:color="auto"/>
        <w:left w:val="none" w:sz="0" w:space="0" w:color="auto"/>
        <w:bottom w:val="none" w:sz="0" w:space="0" w:color="auto"/>
        <w:right w:val="none" w:sz="0" w:space="0" w:color="auto"/>
      </w:divBdr>
    </w:div>
    <w:div w:id="17451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1746-1561.1983.tb01149.x" TargetMode="External"/><Relationship Id="rId2" Type="http://schemas.openxmlformats.org/officeDocument/2006/relationships/hyperlink" Target="https://psycnet.apa.org/doi/10.1037/a0030823" TargetMode="External"/><Relationship Id="rId1" Type="http://schemas.openxmlformats.org/officeDocument/2006/relationships/hyperlink" Target="https://psycnet.apa.org/doi/10.1037/0278-6133.10.5.33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Microsoft_Excel_97-2003_Worksheet.xls"/><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16/j.addbeh.2019.106068" TargetMode="External"/><Relationship Id="rId2" Type="http://schemas.openxmlformats.org/officeDocument/2006/relationships/numbering" Target="numbering.xml"/><Relationship Id="rId16" Type="http://schemas.openxmlformats.org/officeDocument/2006/relationships/hyperlink" Target="https://doi.org/10.1016/j.jadohealth.2020.11.01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16/j.ypmed.2020.10628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addbeh.2022.107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D24F-50E0-B543-91F2-ABCA7DD8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6798</Words>
  <Characters>38752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Raul Cruz-Cano</dc:creator>
  <cp:lastModifiedBy>Cruz, Raul</cp:lastModifiedBy>
  <cp:revision>2</cp:revision>
  <cp:lastPrinted>2019-10-07T18:51:00Z</cp:lastPrinted>
  <dcterms:created xsi:type="dcterms:W3CDTF">2023-02-21T19:19:00Z</dcterms:created>
  <dcterms:modified xsi:type="dcterms:W3CDTF">2023-02-21T19:19:00Z</dcterms:modified>
</cp:coreProperties>
</file>